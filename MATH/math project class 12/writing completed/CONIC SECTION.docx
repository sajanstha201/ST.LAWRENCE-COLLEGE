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F19" w:rsidRDefault="00260F19" w:rsidP="00260F19">
      <w:pPr>
        <w:pStyle w:val="Heading1"/>
      </w:pPr>
      <w:r>
        <w:t>CONIC SECTION</w:t>
      </w:r>
    </w:p>
    <w:p w:rsidR="001C6A23" w:rsidRPr="001C6A23" w:rsidRDefault="001C6A23" w:rsidP="001C6A23">
      <w:pPr>
        <w:spacing w:line="276" w:lineRule="auto"/>
        <w:jc w:val="left"/>
        <w:rPr>
          <w:lang w:eastAsia="zh-CN" w:bidi="hi-IN"/>
        </w:rPr>
      </w:pPr>
      <w:r>
        <w:rPr>
          <w:lang w:eastAsia="zh-CN" w:bidi="hi-IN"/>
        </w:rPr>
        <w:br w:type="page"/>
      </w:r>
    </w:p>
    <w:p w:rsidR="008F252F" w:rsidRDefault="008F252F" w:rsidP="00C50579">
      <w:pPr>
        <w:pStyle w:val="Heading2"/>
      </w:pPr>
      <w:r>
        <w:lastRenderedPageBreak/>
        <w:t xml:space="preserve">PROBLEM STATEMET </w:t>
      </w:r>
    </w:p>
    <w:p w:rsidR="008F252F" w:rsidRDefault="008F252F" w:rsidP="008F252F">
      <w:pPr>
        <w:pStyle w:val="BodyText"/>
        <w:numPr>
          <w:ilvl w:val="0"/>
          <w:numId w:val="13"/>
        </w:numPr>
        <w:rPr>
          <w:lang w:eastAsia="zh-CN" w:bidi="hi-IN"/>
        </w:rPr>
      </w:pPr>
      <w:r>
        <w:rPr>
          <w:lang w:eastAsia="zh-CN" w:bidi="hi-IN"/>
        </w:rPr>
        <w:t>Draw an ellipse by arc of circle method, where major axis is 120mm and minor axis is 70mm. Also, draw a tangent and normal at any point on the curve.</w:t>
      </w:r>
      <w:ins w:id="0" w:author="sagar" w:date="2021-11-05T19:30:00Z">
        <w:r w:rsidR="0015519E">
          <w:rPr>
            <w:lang w:eastAsia="zh-CN" w:bidi="hi-IN"/>
          </w:rPr>
          <w:t>ss</w:t>
        </w:r>
      </w:ins>
      <w:bookmarkStart w:id="1" w:name="_GoBack"/>
      <w:bookmarkEnd w:id="1"/>
    </w:p>
    <w:p w:rsidR="008F252F" w:rsidRPr="00011B9C" w:rsidRDefault="008F252F" w:rsidP="008F252F">
      <w:pPr>
        <w:pStyle w:val="BodyText"/>
        <w:numPr>
          <w:ilvl w:val="0"/>
          <w:numId w:val="13"/>
        </w:numPr>
        <w:rPr>
          <w:lang w:eastAsia="zh-CN" w:bidi="hi-IN"/>
        </w:rPr>
      </w:pPr>
      <w:r>
        <w:rPr>
          <w:lang w:eastAsia="zh-CN" w:bidi="hi-IN"/>
        </w:rPr>
        <w:t>In an ellipse, S and S</w:t>
      </w:r>
      <w:r w:rsidR="00342233">
        <w:rPr>
          <w:rFonts w:cs="Times New Roman"/>
          <w:lang w:eastAsia="zh-CN" w:bidi="hi-IN"/>
        </w:rPr>
        <w:t>'</w:t>
      </w:r>
      <w:r w:rsidR="00342233">
        <w:rPr>
          <w:lang w:eastAsia="zh-CN" w:bidi="hi-IN"/>
        </w:rPr>
        <w:t xml:space="preserve"> are the foci, A and A</w:t>
      </w:r>
      <w:r w:rsidR="00342233">
        <w:rPr>
          <w:rFonts w:cs="Times New Roman"/>
          <w:lang w:eastAsia="zh-CN" w:bidi="hi-IN"/>
        </w:rPr>
        <w:t xml:space="preserve">' are the vertices, ZM and Z'M' are the directrix, P is any point on ellipse such that PS + PS' = 12 and AZ =3. Draw </w:t>
      </w:r>
      <w:r w:rsidR="008A7F68">
        <w:rPr>
          <w:rFonts w:cs="Times New Roman"/>
          <w:lang w:eastAsia="zh-CN" w:bidi="hi-IN"/>
        </w:rPr>
        <w:t>a sketch</w:t>
      </w:r>
      <w:r w:rsidR="00342233">
        <w:rPr>
          <w:rFonts w:cs="Times New Roman"/>
          <w:lang w:eastAsia="zh-CN" w:bidi="hi-IN"/>
        </w:rPr>
        <w:t xml:space="preserve"> of the ellipse and then find the vertices, center, eccentricity, foci and t</w:t>
      </w:r>
      <w:r w:rsidR="00F738BC">
        <w:rPr>
          <w:rFonts w:cs="Times New Roman"/>
          <w:lang w:eastAsia="zh-CN" w:bidi="hi-IN"/>
        </w:rPr>
        <w:t>he equation of directrix if O is the center of ellipse as the origin and AA</w:t>
      </w:r>
      <w:r w:rsidR="00011B9C">
        <w:rPr>
          <w:rFonts w:cs="Times New Roman"/>
          <w:lang w:eastAsia="zh-CN" w:bidi="hi-IN"/>
        </w:rPr>
        <w:t>' as the x-axis.</w:t>
      </w:r>
    </w:p>
    <w:p w:rsidR="00011B9C" w:rsidRDefault="00011B9C" w:rsidP="00011B9C">
      <w:pPr>
        <w:pStyle w:val="BodyText"/>
        <w:rPr>
          <w:rFonts w:cs="Times New Roman"/>
          <w:lang w:eastAsia="zh-CN" w:bidi="hi-IN"/>
        </w:rPr>
      </w:pPr>
    </w:p>
    <w:p w:rsidR="00011B9C" w:rsidRDefault="00011B9C" w:rsidP="00011B9C">
      <w:pPr>
        <w:pStyle w:val="BodyText"/>
        <w:rPr>
          <w:rFonts w:cs="Times New Roman"/>
          <w:lang w:eastAsia="zh-CN" w:bidi="hi-IN"/>
        </w:rPr>
      </w:pPr>
    </w:p>
    <w:p w:rsidR="00011B9C" w:rsidRPr="001C6A23" w:rsidRDefault="001C6A23" w:rsidP="001C6A23">
      <w:pPr>
        <w:spacing w:line="276" w:lineRule="auto"/>
        <w:jc w:val="left"/>
        <w:rPr>
          <w:rFonts w:cs="Times New Roman"/>
          <w:lang w:eastAsia="zh-CN" w:bidi="hi-IN"/>
        </w:rPr>
      </w:pPr>
      <w:r>
        <w:rPr>
          <w:rFonts w:cs="Times New Roman"/>
          <w:lang w:eastAsia="zh-CN" w:bidi="hi-IN"/>
        </w:rPr>
        <w:br w:type="page"/>
      </w:r>
    </w:p>
    <w:p w:rsidR="00260F19" w:rsidRDefault="00260F19" w:rsidP="00C50579">
      <w:pPr>
        <w:pStyle w:val="Heading2"/>
      </w:pPr>
      <w:r>
        <w:lastRenderedPageBreak/>
        <w:t>INTRODUCTION</w:t>
      </w:r>
    </w:p>
    <w:p w:rsidR="001D2F5A" w:rsidRDefault="001D2F5A" w:rsidP="0007100A">
      <w:pPr>
        <w:pStyle w:val="BodyText"/>
        <w:rPr>
          <w:lang w:eastAsia="zh-CN" w:bidi="hi-IN"/>
        </w:rPr>
      </w:pPr>
      <w:r>
        <w:rPr>
          <w:lang w:eastAsia="zh-CN" w:bidi="hi-IN"/>
        </w:rPr>
        <w:t xml:space="preserve">A cone is a locus of a straight line passing through a fixed point which moves describing a constant angle with a fixed line. The fixed point is the vertex, the fixed angle is semi-vertical angle and the fixed line is the axis of cone. </w:t>
      </w:r>
    </w:p>
    <w:p w:rsidR="0007100A" w:rsidRDefault="0007100A" w:rsidP="0007100A">
      <w:pPr>
        <w:pStyle w:val="BodyText"/>
        <w:rPr>
          <w:lang w:eastAsia="zh-CN" w:bidi="hi-IN"/>
        </w:rPr>
      </w:pPr>
      <w:r>
        <w:rPr>
          <w:lang w:eastAsia="zh-CN" w:bidi="hi-IN"/>
        </w:rPr>
        <w:t xml:space="preserve">The locus of a point which moves in a plane in such a way that the ratio of its distance from a fixed point to its distance form a fixed straight line is constant is called a conic section. The fixed point is called the </w:t>
      </w:r>
      <w:r w:rsidR="008A7F68">
        <w:rPr>
          <w:lang w:eastAsia="zh-CN" w:bidi="hi-IN"/>
        </w:rPr>
        <w:t>focus;</w:t>
      </w:r>
      <w:r>
        <w:rPr>
          <w:lang w:eastAsia="zh-CN" w:bidi="hi-IN"/>
        </w:rPr>
        <w:t xml:space="preserve"> the fixed </w:t>
      </w:r>
      <w:r w:rsidR="008A7F68">
        <w:rPr>
          <w:lang w:eastAsia="zh-CN" w:bidi="hi-IN"/>
        </w:rPr>
        <w:t>straight line</w:t>
      </w:r>
      <w:r>
        <w:rPr>
          <w:lang w:eastAsia="zh-CN" w:bidi="hi-IN"/>
        </w:rPr>
        <w:t xml:space="preserve"> is its directrix. The straight line passing through the focus and perpendicular to the directix is called the axis. The intersection of the curve and the axis is called the vertex. The constant ratio is called eccentricity (denoted by ‘e’).</w:t>
      </w:r>
    </w:p>
    <w:p w:rsidR="0007100A" w:rsidRPr="0007100A" w:rsidRDefault="0007100A" w:rsidP="0007100A">
      <w:pPr>
        <w:pStyle w:val="BodyText"/>
        <w:rPr>
          <w:lang w:eastAsia="zh-CN" w:bidi="hi-IN"/>
        </w:rPr>
      </w:pPr>
      <w:r>
        <w:rPr>
          <w:rFonts w:ascii="Cambria Math" w:hAnsi="Cambria Math" w:cs="Cambria Math"/>
          <w:lang w:eastAsia="zh-CN" w:bidi="hi-IN"/>
        </w:rPr>
        <w:t>∴</w:t>
      </w:r>
      <m:oMath>
        <m:r>
          <w:rPr>
            <w:rFonts w:ascii="Cambria Math" w:hAnsi="Cambria Math" w:cs="Cambria Math"/>
            <w:lang w:eastAsia="zh-CN" w:bidi="hi-IN"/>
          </w:rPr>
          <m:t>e=</m:t>
        </m:r>
        <m:f>
          <m:fPr>
            <m:ctrlPr>
              <w:rPr>
                <w:rFonts w:ascii="Cambria Math" w:hAnsi="Cambria Math" w:cs="Cambria Math"/>
                <w:i/>
                <w:lang w:eastAsia="zh-CN" w:bidi="hi-IN"/>
              </w:rPr>
            </m:ctrlPr>
          </m:fPr>
          <m:num>
            <m:r>
              <w:rPr>
                <w:rFonts w:ascii="Cambria Math" w:hAnsi="Cambria Math" w:cs="Cambria Math"/>
                <w:lang w:eastAsia="zh-CN" w:bidi="hi-IN"/>
              </w:rPr>
              <m:t>distance off a point from the focus</m:t>
            </m:r>
          </m:num>
          <m:den>
            <m:r>
              <w:rPr>
                <w:rFonts w:ascii="Cambria Math" w:hAnsi="Cambria Math" w:cs="Cambria Math"/>
                <w:lang w:eastAsia="zh-CN" w:bidi="hi-IN"/>
              </w:rPr>
              <m:t>distance of a point from directrix</m:t>
            </m:r>
          </m:den>
        </m:f>
      </m:oMath>
    </w:p>
    <w:p w:rsidR="0007100A" w:rsidRDefault="0007100A" w:rsidP="0007100A">
      <w:pPr>
        <w:pStyle w:val="BodyText"/>
        <w:rPr>
          <w:lang w:eastAsia="zh-CN" w:bidi="hi-IN"/>
        </w:rPr>
      </w:pPr>
      <w:r>
        <w:rPr>
          <w:lang w:eastAsia="zh-CN" w:bidi="hi-IN"/>
        </w:rPr>
        <w:t>There are special four types of conic section: ‘circle’, ‘parabola’, ‘ellipse’, ‘hyperbola’.</w:t>
      </w:r>
    </w:p>
    <w:p w:rsidR="0007100A" w:rsidRDefault="008A7F68" w:rsidP="0007100A">
      <w:pPr>
        <w:pStyle w:val="BodyText"/>
        <w:numPr>
          <w:ilvl w:val="0"/>
          <w:numId w:val="12"/>
        </w:numPr>
        <w:rPr>
          <w:lang w:eastAsia="zh-CN" w:bidi="hi-IN"/>
        </w:rPr>
      </w:pPr>
      <w:r>
        <w:rPr>
          <w:lang w:eastAsia="zh-CN" w:bidi="hi-IN"/>
        </w:rPr>
        <w:t>If</w:t>
      </w:r>
      <m:oMath>
        <m:r>
          <w:rPr>
            <w:rFonts w:ascii="Cambria Math" w:hAnsi="Cambria Math"/>
            <w:lang w:eastAsia="zh-CN" w:bidi="hi-IN"/>
          </w:rPr>
          <m:t>e=0</m:t>
        </m:r>
      </m:oMath>
      <w:r w:rsidR="008F252F">
        <w:rPr>
          <w:rFonts w:eastAsiaTheme="minorEastAsia"/>
          <w:lang w:eastAsia="zh-CN" w:bidi="hi-IN"/>
        </w:rPr>
        <w:t>, the locus is known as circle.</w:t>
      </w:r>
    </w:p>
    <w:p w:rsidR="0007100A" w:rsidRDefault="008A7F68" w:rsidP="0007100A">
      <w:pPr>
        <w:pStyle w:val="BodyText"/>
        <w:numPr>
          <w:ilvl w:val="0"/>
          <w:numId w:val="12"/>
        </w:numPr>
        <w:rPr>
          <w:lang w:eastAsia="zh-CN" w:bidi="hi-IN"/>
        </w:rPr>
      </w:pPr>
      <w:r>
        <w:rPr>
          <w:lang w:eastAsia="zh-CN" w:bidi="hi-IN"/>
        </w:rPr>
        <w:t>If</w:t>
      </w:r>
      <m:oMath>
        <m:r>
          <w:rPr>
            <w:rFonts w:ascii="Cambria Math" w:hAnsi="Cambria Math"/>
            <w:lang w:eastAsia="zh-CN" w:bidi="hi-IN"/>
          </w:rPr>
          <m:t>e=1</m:t>
        </m:r>
      </m:oMath>
      <w:r w:rsidR="008F252F">
        <w:rPr>
          <w:rFonts w:eastAsiaTheme="minorEastAsia"/>
          <w:lang w:eastAsia="zh-CN" w:bidi="hi-IN"/>
        </w:rPr>
        <w:t>, the locus is known as parabola.</w:t>
      </w:r>
    </w:p>
    <w:p w:rsidR="0007100A" w:rsidRDefault="008A7F68" w:rsidP="0007100A">
      <w:pPr>
        <w:pStyle w:val="BodyText"/>
        <w:numPr>
          <w:ilvl w:val="0"/>
          <w:numId w:val="12"/>
        </w:numPr>
        <w:rPr>
          <w:lang w:eastAsia="zh-CN" w:bidi="hi-IN"/>
        </w:rPr>
      </w:pPr>
      <w:r>
        <w:rPr>
          <w:lang w:eastAsia="zh-CN" w:bidi="hi-IN"/>
        </w:rPr>
        <w:t>If</w:t>
      </w:r>
      <m:oMath>
        <m:r>
          <w:rPr>
            <w:rFonts w:ascii="Cambria Math" w:hAnsi="Cambria Math"/>
            <w:lang w:eastAsia="zh-CN" w:bidi="hi-IN"/>
          </w:rPr>
          <m:t>e&lt;1</m:t>
        </m:r>
      </m:oMath>
      <w:r w:rsidR="008F252F">
        <w:rPr>
          <w:rFonts w:eastAsiaTheme="minorEastAsia"/>
          <w:lang w:eastAsia="zh-CN" w:bidi="hi-IN"/>
        </w:rPr>
        <w:t xml:space="preserve">, the locus is known as </w:t>
      </w:r>
      <w:r w:rsidR="008F252F">
        <w:rPr>
          <w:lang w:eastAsia="zh-CN" w:bidi="hi-IN"/>
        </w:rPr>
        <w:t>e</w:t>
      </w:r>
      <w:r w:rsidR="0007100A">
        <w:rPr>
          <w:lang w:eastAsia="zh-CN" w:bidi="hi-IN"/>
        </w:rPr>
        <w:t>llipse</w:t>
      </w:r>
      <w:r w:rsidR="008F252F">
        <w:rPr>
          <w:lang w:eastAsia="zh-CN" w:bidi="hi-IN"/>
        </w:rPr>
        <w:t>.</w:t>
      </w:r>
    </w:p>
    <w:p w:rsidR="0007100A" w:rsidRDefault="008A7F68" w:rsidP="001C6A23">
      <w:pPr>
        <w:pStyle w:val="BodyText"/>
        <w:numPr>
          <w:ilvl w:val="0"/>
          <w:numId w:val="12"/>
        </w:numPr>
        <w:rPr>
          <w:lang w:eastAsia="zh-CN" w:bidi="hi-IN"/>
        </w:rPr>
      </w:pPr>
      <w:r>
        <w:rPr>
          <w:lang w:eastAsia="zh-CN" w:bidi="hi-IN"/>
        </w:rPr>
        <w:t>If</w:t>
      </w:r>
      <m:oMath>
        <m:r>
          <w:rPr>
            <w:rFonts w:ascii="Cambria Math" w:hAnsi="Cambria Math"/>
            <w:lang w:eastAsia="zh-CN" w:bidi="hi-IN"/>
          </w:rPr>
          <m:t>e&gt;1</m:t>
        </m:r>
      </m:oMath>
      <w:r w:rsidR="008F252F">
        <w:rPr>
          <w:rFonts w:eastAsiaTheme="minorEastAsia"/>
          <w:lang w:eastAsia="zh-CN" w:bidi="hi-IN"/>
        </w:rPr>
        <w:t xml:space="preserve">, the locus is known as </w:t>
      </w:r>
      <w:r w:rsidR="008F252F">
        <w:rPr>
          <w:lang w:eastAsia="zh-CN" w:bidi="hi-IN"/>
        </w:rPr>
        <w:t>h</w:t>
      </w:r>
      <w:r w:rsidR="0007100A">
        <w:rPr>
          <w:lang w:eastAsia="zh-CN" w:bidi="hi-IN"/>
        </w:rPr>
        <w:t>yperbola</w:t>
      </w:r>
      <w:r w:rsidR="008F252F">
        <w:rPr>
          <w:lang w:eastAsia="zh-CN" w:bidi="hi-IN"/>
        </w:rPr>
        <w:t>.</w:t>
      </w:r>
      <w:r w:rsidR="00011B9C" w:rsidRPr="00011B9C">
        <w:rPr>
          <w:noProof/>
        </w:rPr>
        <w:drawing>
          <wp:anchor distT="0" distB="0" distL="114300" distR="114300" simplePos="0" relativeHeight="251658240" behindDoc="0" locked="0" layoutInCell="1" allowOverlap="1" wp14:anchorId="6D43AE93" wp14:editId="588D2999">
            <wp:simplePos x="0" y="0"/>
            <wp:positionH relativeFrom="margin">
              <wp:posOffset>373380</wp:posOffset>
            </wp:positionH>
            <wp:positionV relativeFrom="margin">
              <wp:posOffset>5696585</wp:posOffset>
            </wp:positionV>
            <wp:extent cx="3976370" cy="192532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76370" cy="1925320"/>
                    </a:xfrm>
                    <a:prstGeom prst="rect">
                      <a:avLst/>
                    </a:prstGeom>
                  </pic:spPr>
                </pic:pic>
              </a:graphicData>
            </a:graphic>
          </wp:anchor>
        </w:drawing>
      </w:r>
    </w:p>
    <w:p w:rsidR="0007100A" w:rsidRDefault="00554D49" w:rsidP="00C50579">
      <w:pPr>
        <w:pStyle w:val="Heading2"/>
      </w:pPr>
      <w:r>
        <w:lastRenderedPageBreak/>
        <w:t>HISTORICLA BACKGROUND</w:t>
      </w:r>
    </w:p>
    <w:p w:rsidR="00815E68" w:rsidRDefault="001C6A23" w:rsidP="00815E68">
      <w:pPr>
        <w:pStyle w:val="BodyText"/>
        <w:rPr>
          <w:lang w:eastAsia="zh-CN" w:bidi="hi-IN"/>
        </w:rPr>
      </w:pPr>
      <w:r>
        <w:rPr>
          <w:noProof/>
        </w:rPr>
        <w:drawing>
          <wp:anchor distT="0" distB="0" distL="114300" distR="114300" simplePos="0" relativeHeight="251660288" behindDoc="0" locked="0" layoutInCell="1" allowOverlap="1" wp14:anchorId="0924BA4C" wp14:editId="610BB66C">
            <wp:simplePos x="0" y="0"/>
            <wp:positionH relativeFrom="margin">
              <wp:posOffset>2506345</wp:posOffset>
            </wp:positionH>
            <wp:positionV relativeFrom="margin">
              <wp:posOffset>725170</wp:posOffset>
            </wp:positionV>
            <wp:extent cx="2419985" cy="3226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her of conic section.jpeg"/>
                    <pic:cNvPicPr/>
                  </pic:nvPicPr>
                  <pic:blipFill>
                    <a:blip r:embed="rId10">
                      <a:extLst>
                        <a:ext uri="{28A0092B-C50C-407E-A947-70E740481C1C}">
                          <a14:useLocalDpi xmlns:a14="http://schemas.microsoft.com/office/drawing/2010/main" val="0"/>
                        </a:ext>
                      </a:extLst>
                    </a:blip>
                    <a:stretch>
                      <a:fillRect/>
                    </a:stretch>
                  </pic:blipFill>
                  <pic:spPr>
                    <a:xfrm>
                      <a:off x="0" y="0"/>
                      <a:ext cx="2419985" cy="3226435"/>
                    </a:xfrm>
                    <a:prstGeom prst="rect">
                      <a:avLst/>
                    </a:prstGeom>
                  </pic:spPr>
                </pic:pic>
              </a:graphicData>
            </a:graphic>
            <wp14:sizeRelH relativeFrom="margin">
              <wp14:pctWidth>0</wp14:pctWidth>
            </wp14:sizeRelH>
            <wp14:sizeRelV relativeFrom="margin">
              <wp14:pctHeight>0</wp14:pctHeight>
            </wp14:sizeRelV>
          </wp:anchor>
        </w:drawing>
      </w:r>
      <w:r w:rsidR="00895F14">
        <w:rPr>
          <w:lang w:eastAsia="zh-CN" w:bidi="hi-IN"/>
        </w:rPr>
        <w:t xml:space="preserve">The conic section seems to have been discovered by </w:t>
      </w:r>
      <w:r w:rsidR="00815E68">
        <w:rPr>
          <w:b/>
          <w:lang w:eastAsia="zh-CN" w:bidi="hi-IN"/>
        </w:rPr>
        <w:t xml:space="preserve">Menaechmus </w:t>
      </w:r>
      <w:r w:rsidR="00895F14">
        <w:rPr>
          <w:lang w:eastAsia="zh-CN" w:bidi="hi-IN"/>
        </w:rPr>
        <w:t xml:space="preserve">(a Greek, </w:t>
      </w:r>
      <w:r w:rsidR="00815E68">
        <w:rPr>
          <w:lang w:eastAsia="zh-CN" w:bidi="hi-IN"/>
        </w:rPr>
        <w:t>360-350 B.C.</w:t>
      </w:r>
      <w:r w:rsidR="00895F14">
        <w:rPr>
          <w:lang w:eastAsia="zh-CN" w:bidi="hi-IN"/>
        </w:rPr>
        <w:t xml:space="preserve">), tutor to Alexander the Great. They were conceived in </w:t>
      </w:r>
      <w:r w:rsidR="008A7F68">
        <w:rPr>
          <w:lang w:eastAsia="zh-CN" w:bidi="hi-IN"/>
        </w:rPr>
        <w:t>an</w:t>
      </w:r>
      <w:r w:rsidR="00895F14">
        <w:rPr>
          <w:lang w:eastAsia="zh-CN" w:bidi="hi-IN"/>
        </w:rPr>
        <w:t xml:space="preserve"> attempt to solve the three famous </w:t>
      </w:r>
      <w:r w:rsidR="002E1486">
        <w:rPr>
          <w:lang w:eastAsia="zh-CN" w:bidi="hi-IN"/>
        </w:rPr>
        <w:t>problems of trisecting the angle, duplicating the cube, and squaring the circles.</w:t>
      </w:r>
      <w:r w:rsidR="00815E68">
        <w:rPr>
          <w:lang w:eastAsia="zh-CN" w:bidi="hi-IN"/>
        </w:rPr>
        <w:t xml:space="preserve"> Apollonius of Perga, known as the “Great Geometer”, gave the conic sections their names and was the first to define the two branches of the hyperbola.</w:t>
      </w:r>
      <w:r w:rsidR="00895F14">
        <w:rPr>
          <w:lang w:eastAsia="zh-CN" w:bidi="hi-IN"/>
        </w:rPr>
        <w:t xml:space="preserve"> In the years following Apollonius the Greek geometric tradition started to decline, though there were developments in astronomy, trigonometry, and algebra. Pappus, who lived about 300 A.D., furthered the study of conic sections somewhat in minor ways. After Pappus, however, conic </w:t>
      </w:r>
      <w:r w:rsidR="008A7F68">
        <w:rPr>
          <w:lang w:eastAsia="zh-CN" w:bidi="hi-IN"/>
        </w:rPr>
        <w:t>section was</w:t>
      </w:r>
      <w:r w:rsidR="00895F14">
        <w:rPr>
          <w:lang w:eastAsia="zh-CN" w:bidi="hi-IN"/>
        </w:rPr>
        <w:t xml:space="preserve"> nearly forgotten for 12 centuries. It was not until the sixteenth century, in part as a consequence of the invention of printing and resulting dissemination of Apollonius’s work, that any significant progress in the theory or applications of conic sections occurred; but when it did occur, in the work of Kepler, it was as part of one of the major advances in the history of science.</w:t>
      </w:r>
    </w:p>
    <w:p w:rsidR="005E00D6" w:rsidRDefault="005E00D6" w:rsidP="001C6A23">
      <w:pPr>
        <w:spacing w:line="276" w:lineRule="auto"/>
        <w:jc w:val="left"/>
        <w:rPr>
          <w:lang w:eastAsia="zh-CN" w:bidi="hi-IN"/>
        </w:rPr>
      </w:pPr>
      <w:r>
        <w:rPr>
          <w:lang w:eastAsia="zh-CN" w:bidi="hi-IN"/>
        </w:rPr>
        <w:br w:type="page"/>
      </w:r>
    </w:p>
    <w:p w:rsidR="00B81D45" w:rsidRDefault="00B81D45" w:rsidP="00C50579">
      <w:pPr>
        <w:pStyle w:val="Heading2"/>
      </w:pPr>
      <w:r>
        <w:lastRenderedPageBreak/>
        <w:t>OBJECTIVES</w:t>
      </w:r>
    </w:p>
    <w:p w:rsidR="00B81D45" w:rsidRDefault="00B81D45" w:rsidP="00B81D45">
      <w:pPr>
        <w:pStyle w:val="BodyText"/>
        <w:numPr>
          <w:ilvl w:val="0"/>
          <w:numId w:val="14"/>
        </w:numPr>
        <w:rPr>
          <w:lang w:eastAsia="zh-CN" w:bidi="hi-IN"/>
        </w:rPr>
      </w:pPr>
      <w:r>
        <w:rPr>
          <w:lang w:eastAsia="zh-CN" w:bidi="hi-IN"/>
        </w:rPr>
        <w:t xml:space="preserve">Constructing the ellipse by arc of circle method </w:t>
      </w:r>
      <w:r w:rsidR="001C01CF">
        <w:rPr>
          <w:lang w:eastAsia="zh-CN" w:bidi="hi-IN"/>
        </w:rPr>
        <w:t xml:space="preserve">step by step </w:t>
      </w:r>
      <w:r>
        <w:rPr>
          <w:lang w:eastAsia="zh-CN" w:bidi="hi-IN"/>
        </w:rPr>
        <w:t>as per</w:t>
      </w:r>
      <w:r w:rsidR="001C01CF">
        <w:rPr>
          <w:lang w:eastAsia="zh-CN" w:bidi="hi-IN"/>
        </w:rPr>
        <w:t xml:space="preserve"> </w:t>
      </w:r>
      <w:r>
        <w:rPr>
          <w:lang w:eastAsia="zh-CN" w:bidi="hi-IN"/>
        </w:rPr>
        <w:t>rule.</w:t>
      </w:r>
    </w:p>
    <w:p w:rsidR="00B81D45" w:rsidRDefault="00B81D45" w:rsidP="00B81D45">
      <w:pPr>
        <w:pStyle w:val="BodyText"/>
        <w:numPr>
          <w:ilvl w:val="0"/>
          <w:numId w:val="14"/>
        </w:numPr>
        <w:rPr>
          <w:lang w:eastAsia="zh-CN" w:bidi="hi-IN"/>
        </w:rPr>
      </w:pPr>
      <w:r>
        <w:rPr>
          <w:lang w:eastAsia="zh-CN" w:bidi="hi-IN"/>
        </w:rPr>
        <w:t>Finding the facts on conic section like ellipse which is always true.</w:t>
      </w:r>
    </w:p>
    <w:p w:rsidR="00B81D45" w:rsidRDefault="00B81D45" w:rsidP="00B81D45">
      <w:pPr>
        <w:pStyle w:val="BodyText"/>
        <w:numPr>
          <w:ilvl w:val="0"/>
          <w:numId w:val="14"/>
        </w:numPr>
        <w:rPr>
          <w:lang w:eastAsia="zh-CN" w:bidi="hi-IN"/>
        </w:rPr>
      </w:pPr>
      <w:r>
        <w:rPr>
          <w:lang w:eastAsia="zh-CN" w:bidi="hi-IN"/>
        </w:rPr>
        <w:t>Relation between different parameters of ellipse and hyperbola.</w:t>
      </w:r>
    </w:p>
    <w:p w:rsidR="004D0AA9" w:rsidRDefault="004D0AA9" w:rsidP="00B81D45">
      <w:pPr>
        <w:pStyle w:val="BodyText"/>
        <w:numPr>
          <w:ilvl w:val="0"/>
          <w:numId w:val="14"/>
        </w:numPr>
        <w:rPr>
          <w:lang w:eastAsia="zh-CN" w:bidi="hi-IN"/>
        </w:rPr>
      </w:pPr>
      <w:r>
        <w:rPr>
          <w:lang w:eastAsia="zh-CN" w:bidi="hi-IN"/>
        </w:rPr>
        <w:t xml:space="preserve">Solving question related to ellipse and </w:t>
      </w:r>
      <w:r w:rsidR="008A7F68">
        <w:rPr>
          <w:lang w:eastAsia="zh-CN" w:bidi="hi-IN"/>
        </w:rPr>
        <w:t>hyperbola.</w:t>
      </w:r>
    </w:p>
    <w:p w:rsidR="00895F14" w:rsidRPr="00815E68" w:rsidRDefault="00895F14" w:rsidP="00815E68">
      <w:pPr>
        <w:pStyle w:val="BodyText"/>
        <w:rPr>
          <w:lang w:eastAsia="zh-CN" w:bidi="hi-IN"/>
        </w:rPr>
      </w:pPr>
    </w:p>
    <w:p w:rsidR="00260F19" w:rsidRPr="00260F19" w:rsidRDefault="00260F19" w:rsidP="00260F19">
      <w:pPr>
        <w:pStyle w:val="BodyText"/>
        <w:rPr>
          <w:lang w:eastAsia="zh-CN" w:bidi="hi-IN"/>
        </w:rPr>
      </w:pPr>
    </w:p>
    <w:p w:rsidR="00260F19" w:rsidRPr="00260F19" w:rsidRDefault="00260F19" w:rsidP="00260F19">
      <w:pPr>
        <w:pStyle w:val="BodyText"/>
        <w:rPr>
          <w:lang w:eastAsia="zh-CN" w:bidi="hi-IN"/>
        </w:rPr>
      </w:pPr>
    </w:p>
    <w:p w:rsidR="00260F19" w:rsidRPr="00260F19" w:rsidRDefault="005E00D6" w:rsidP="001C6A23">
      <w:pPr>
        <w:spacing w:line="276" w:lineRule="auto"/>
        <w:jc w:val="left"/>
        <w:rPr>
          <w:lang w:eastAsia="zh-CN" w:bidi="hi-IN"/>
        </w:rPr>
      </w:pPr>
      <w:r>
        <w:rPr>
          <w:lang w:eastAsia="zh-CN" w:bidi="hi-IN"/>
        </w:rPr>
        <w:br w:type="page"/>
      </w:r>
    </w:p>
    <w:p w:rsidR="00B07DC8" w:rsidRDefault="001C01CF" w:rsidP="00B07DC8">
      <w:pPr>
        <w:pStyle w:val="Heading2"/>
      </w:pPr>
      <w:r>
        <w:lastRenderedPageBreak/>
        <w:t>KEY FEATURES</w:t>
      </w:r>
    </w:p>
    <w:p w:rsidR="00F06A46" w:rsidRDefault="00F06A46" w:rsidP="00F06A46">
      <w:pPr>
        <w:pStyle w:val="BodyText"/>
        <w:numPr>
          <w:ilvl w:val="0"/>
          <w:numId w:val="33"/>
        </w:numPr>
        <w:rPr>
          <w:lang w:eastAsia="zh-CN" w:bidi="hi-IN"/>
        </w:rPr>
      </w:pPr>
      <w:r>
        <w:rPr>
          <w:rFonts w:eastAsiaTheme="minorEastAsia"/>
          <w:lang w:eastAsia="zh-CN" w:bidi="hi-IN"/>
        </w:rPr>
        <w:t xml:space="preserve">The general equation of </w:t>
      </w:r>
      <m:oMath>
        <m:sSup>
          <m:sSupPr>
            <m:ctrlPr>
              <w:rPr>
                <w:rFonts w:ascii="Cambria Math" w:eastAsiaTheme="minorEastAsia" w:hAnsi="Cambria Math"/>
                <w:i/>
                <w:lang w:eastAsia="zh-CN" w:bidi="hi-IN"/>
              </w:rPr>
            </m:ctrlPr>
          </m:sSupPr>
          <m:e>
            <m:r>
              <w:rPr>
                <w:rFonts w:ascii="Cambria Math" w:eastAsiaTheme="minorEastAsia" w:hAnsi="Cambria Math"/>
                <w:lang w:eastAsia="zh-CN" w:bidi="hi-IN"/>
              </w:rPr>
              <m:t>2</m:t>
            </m:r>
          </m:e>
          <m:sup>
            <m:r>
              <w:rPr>
                <w:rFonts w:ascii="Cambria Math" w:eastAsiaTheme="minorEastAsia" w:hAnsi="Cambria Math"/>
                <w:lang w:eastAsia="zh-CN" w:bidi="hi-IN"/>
              </w:rPr>
              <m:t>nd</m:t>
            </m:r>
          </m:sup>
        </m:sSup>
      </m:oMath>
      <w:r>
        <w:rPr>
          <w:rFonts w:eastAsiaTheme="minorEastAsia"/>
          <w:lang w:eastAsia="zh-CN" w:bidi="hi-IN"/>
        </w:rPr>
        <w:t>degree in x and y i.e.</w:t>
      </w:r>
      <m:oMath>
        <m:r>
          <w:rPr>
            <w:rFonts w:ascii="Cambria Math" w:eastAsiaTheme="minorEastAsia" w:hAnsi="Cambria Math"/>
            <w:lang w:eastAsia="zh-CN" w:bidi="hi-IN"/>
          </w:rPr>
          <m:t>a</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x</m:t>
            </m:r>
          </m:e>
          <m:sup>
            <m:r>
              <w:rPr>
                <w:rFonts w:ascii="Cambria Math" w:eastAsiaTheme="minorEastAsia" w:hAnsi="Cambria Math"/>
                <w:lang w:eastAsia="zh-CN" w:bidi="hi-IN"/>
              </w:rPr>
              <m:t>2</m:t>
            </m:r>
          </m:sup>
        </m:sSup>
        <m:r>
          <w:rPr>
            <w:rFonts w:ascii="Cambria Math" w:eastAsiaTheme="minorEastAsia" w:hAnsi="Cambria Math"/>
            <w:lang w:eastAsia="zh-CN" w:bidi="hi-IN"/>
          </w:rPr>
          <m:t>+2</m:t>
        </m:r>
        <m:r>
          <w:rPr>
            <w:rFonts w:ascii="Cambria Math" w:eastAsiaTheme="minorEastAsia" w:hAnsi="Cambria Math"/>
            <w:lang w:eastAsia="zh-CN" w:bidi="hi-IN"/>
          </w:rPr>
          <m:t>hxy+b</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y</m:t>
            </m:r>
          </m:e>
          <m:sup>
            <m:r>
              <w:rPr>
                <w:rFonts w:ascii="Cambria Math" w:eastAsiaTheme="minorEastAsia" w:hAnsi="Cambria Math"/>
                <w:lang w:eastAsia="zh-CN" w:bidi="hi-IN"/>
              </w:rPr>
              <m:t>2</m:t>
            </m:r>
          </m:sup>
        </m:sSup>
        <m:r>
          <w:rPr>
            <w:rFonts w:ascii="Cambria Math" w:eastAsiaTheme="minorEastAsia" w:hAnsi="Cambria Math"/>
            <w:lang w:eastAsia="zh-CN" w:bidi="hi-IN"/>
          </w:rPr>
          <m:t>+2gx+2fy+c=0</m:t>
        </m:r>
      </m:oMath>
      <w:r>
        <w:rPr>
          <w:rFonts w:eastAsiaTheme="minorEastAsia"/>
          <w:lang w:eastAsia="zh-CN" w:bidi="hi-IN"/>
        </w:rPr>
        <w:t xml:space="preserve"> represent an ellipse </w:t>
      </w:r>
      <w:r w:rsidR="008A7F68">
        <w:rPr>
          <w:rFonts w:eastAsiaTheme="minorEastAsia"/>
          <w:lang w:eastAsia="zh-CN" w:bidi="hi-IN"/>
        </w:rPr>
        <w:t>if</w:t>
      </w:r>
      <m:oMath>
        <m:r>
          <w:rPr>
            <w:rFonts w:ascii="Cambria Math" w:eastAsiaTheme="minorEastAsia" w:hAnsi="Cambria Math"/>
            <w:lang w:eastAsia="zh-CN" w:bidi="hi-IN"/>
          </w:rPr>
          <m:t>∆=abc+2fgh-a</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f</m:t>
            </m:r>
          </m:e>
          <m:sup>
            <m:r>
              <w:rPr>
                <w:rFonts w:ascii="Cambria Math" w:eastAsiaTheme="minorEastAsia" w:hAnsi="Cambria Math"/>
                <w:lang w:eastAsia="zh-CN" w:bidi="hi-IN"/>
              </w:rPr>
              <m:t>2</m:t>
            </m:r>
          </m:sup>
        </m:sSup>
        <m:r>
          <w:rPr>
            <w:rFonts w:ascii="Cambria Math" w:eastAsiaTheme="minorEastAsia" w:hAnsi="Cambria Math"/>
            <w:lang w:eastAsia="zh-CN" w:bidi="hi-IN"/>
          </w:rPr>
          <m:t>-b</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g</m:t>
            </m:r>
          </m:e>
          <m:sup>
            <m:r>
              <w:rPr>
                <w:rFonts w:ascii="Cambria Math" w:eastAsiaTheme="minorEastAsia" w:hAnsi="Cambria Math"/>
                <w:lang w:eastAsia="zh-CN" w:bidi="hi-IN"/>
              </w:rPr>
              <m:t>2</m:t>
            </m:r>
          </m:sup>
        </m:sSup>
        <m:r>
          <w:rPr>
            <w:rFonts w:ascii="Cambria Math" w:eastAsiaTheme="minorEastAsia" w:hAnsi="Cambria Math"/>
            <w:lang w:eastAsia="zh-CN" w:bidi="hi-IN"/>
          </w:rPr>
          <m:t>-c</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h</m:t>
            </m:r>
          </m:e>
          <m:sup>
            <m:r>
              <w:rPr>
                <w:rFonts w:ascii="Cambria Math" w:eastAsiaTheme="minorEastAsia" w:hAnsi="Cambria Math"/>
                <w:lang w:eastAsia="zh-CN" w:bidi="hi-IN"/>
              </w:rPr>
              <m:t>2</m:t>
            </m:r>
          </m:sup>
        </m:sSup>
        <m:r>
          <w:rPr>
            <w:rFonts w:ascii="Cambria Math" w:eastAsiaTheme="minorEastAsia" w:hAnsi="Cambria Math"/>
            <w:lang w:eastAsia="zh-CN" w:bidi="hi-IN"/>
          </w:rPr>
          <m:t xml:space="preserve">≠0 and </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h</m:t>
            </m:r>
          </m:e>
          <m:sup>
            <m:r>
              <w:rPr>
                <w:rFonts w:ascii="Cambria Math" w:eastAsiaTheme="minorEastAsia" w:hAnsi="Cambria Math"/>
                <w:lang w:eastAsia="zh-CN" w:bidi="hi-IN"/>
              </w:rPr>
              <m:t>2</m:t>
            </m:r>
          </m:sup>
        </m:sSup>
        <m:r>
          <w:rPr>
            <w:rFonts w:ascii="Cambria Math" w:eastAsiaTheme="minorEastAsia" w:hAnsi="Cambria Math"/>
            <w:lang w:eastAsia="zh-CN" w:bidi="hi-IN"/>
          </w:rPr>
          <m:t>&lt;ab</m:t>
        </m:r>
      </m:oMath>
      <w:r>
        <w:rPr>
          <w:rFonts w:eastAsiaTheme="minorEastAsia"/>
          <w:lang w:eastAsia="zh-CN" w:bidi="hi-IN"/>
        </w:rPr>
        <w:t>.</w:t>
      </w:r>
    </w:p>
    <w:p w:rsidR="00F06A46" w:rsidRPr="00B07DC8" w:rsidRDefault="00F06A46" w:rsidP="00F06A46">
      <w:pPr>
        <w:pStyle w:val="BodyText"/>
        <w:numPr>
          <w:ilvl w:val="0"/>
          <w:numId w:val="33"/>
        </w:numPr>
        <w:rPr>
          <w:lang w:eastAsia="zh-CN" w:bidi="hi-IN"/>
        </w:rPr>
      </w:pPr>
      <w:r>
        <w:rPr>
          <w:lang w:eastAsia="zh-CN" w:bidi="hi-IN"/>
        </w:rPr>
        <w:t xml:space="preserve">For the hyperbola </w:t>
      </w:r>
      <m:oMath>
        <m:f>
          <m:fPr>
            <m:ctrlPr>
              <w:rPr>
                <w:rFonts w:ascii="Cambria Math" w:eastAsiaTheme="minorEastAsia" w:hAnsi="Cambria Math"/>
                <w:i/>
                <w:lang w:eastAsia="zh-CN" w:bidi="hi-IN"/>
              </w:rPr>
            </m:ctrlPr>
          </m:fPr>
          <m:num>
            <m:sSup>
              <m:sSupPr>
                <m:ctrlPr>
                  <w:rPr>
                    <w:rFonts w:ascii="Cambria Math" w:eastAsiaTheme="minorEastAsia" w:hAnsi="Cambria Math"/>
                    <w:i/>
                    <w:lang w:eastAsia="zh-CN" w:bidi="hi-IN"/>
                  </w:rPr>
                </m:ctrlPr>
              </m:sSupPr>
              <m:e>
                <m:r>
                  <w:rPr>
                    <w:rFonts w:ascii="Cambria Math" w:eastAsiaTheme="minorEastAsia" w:hAnsi="Cambria Math"/>
                    <w:lang w:eastAsia="zh-CN" w:bidi="hi-IN"/>
                  </w:rPr>
                  <m:t>x</m:t>
                </m:r>
              </m:e>
              <m:sup>
                <m:r>
                  <w:rPr>
                    <w:rFonts w:ascii="Cambria Math" w:eastAsiaTheme="minorEastAsia" w:hAnsi="Cambria Math"/>
                    <w:lang w:eastAsia="zh-CN" w:bidi="hi-IN"/>
                  </w:rPr>
                  <m:t>2</m:t>
                </m:r>
              </m:sup>
            </m:sSup>
          </m:num>
          <m:den>
            <m:sSup>
              <m:sSupPr>
                <m:ctrlPr>
                  <w:rPr>
                    <w:rFonts w:ascii="Cambria Math" w:eastAsiaTheme="minorEastAsia" w:hAnsi="Cambria Math"/>
                    <w:i/>
                    <w:lang w:eastAsia="zh-CN" w:bidi="hi-IN"/>
                  </w:rPr>
                </m:ctrlPr>
              </m:sSupPr>
              <m:e>
                <m:r>
                  <w:rPr>
                    <w:rFonts w:ascii="Cambria Math" w:eastAsiaTheme="minorEastAsia" w:hAnsi="Cambria Math"/>
                    <w:lang w:eastAsia="zh-CN" w:bidi="hi-IN"/>
                  </w:rPr>
                  <m:t>a</m:t>
                </m:r>
              </m:e>
              <m:sup>
                <m:r>
                  <w:rPr>
                    <w:rFonts w:ascii="Cambria Math" w:eastAsiaTheme="minorEastAsia" w:hAnsi="Cambria Math"/>
                    <w:lang w:eastAsia="zh-CN" w:bidi="hi-IN"/>
                  </w:rPr>
                  <m:t>2</m:t>
                </m:r>
              </m:sup>
            </m:sSup>
          </m:den>
        </m:f>
        <m:r>
          <w:rPr>
            <w:rFonts w:ascii="Cambria Math" w:eastAsiaTheme="minorEastAsia" w:hAnsi="Cambria Math"/>
            <w:lang w:eastAsia="zh-CN" w:bidi="hi-IN"/>
          </w:rPr>
          <m:t>-</m:t>
        </m:r>
        <m:f>
          <m:fPr>
            <m:ctrlPr>
              <w:rPr>
                <w:rFonts w:ascii="Cambria Math" w:eastAsiaTheme="minorEastAsia" w:hAnsi="Cambria Math"/>
                <w:i/>
                <w:lang w:eastAsia="zh-CN" w:bidi="hi-IN"/>
              </w:rPr>
            </m:ctrlPr>
          </m:fPr>
          <m:num>
            <m:sSup>
              <m:sSupPr>
                <m:ctrlPr>
                  <w:rPr>
                    <w:rFonts w:ascii="Cambria Math" w:eastAsiaTheme="minorEastAsia" w:hAnsi="Cambria Math"/>
                    <w:i/>
                    <w:lang w:eastAsia="zh-CN" w:bidi="hi-IN"/>
                  </w:rPr>
                </m:ctrlPr>
              </m:sSupPr>
              <m:e>
                <m:r>
                  <w:rPr>
                    <w:rFonts w:ascii="Cambria Math" w:eastAsiaTheme="minorEastAsia" w:hAnsi="Cambria Math"/>
                    <w:lang w:eastAsia="zh-CN" w:bidi="hi-IN"/>
                  </w:rPr>
                  <m:t>y</m:t>
                </m:r>
              </m:e>
              <m:sup>
                <m:r>
                  <w:rPr>
                    <w:rFonts w:ascii="Cambria Math" w:eastAsiaTheme="minorEastAsia" w:hAnsi="Cambria Math"/>
                    <w:lang w:eastAsia="zh-CN" w:bidi="hi-IN"/>
                  </w:rPr>
                  <m:t>2</m:t>
                </m:r>
              </m:sup>
            </m:sSup>
          </m:num>
          <m:den>
            <m:sSup>
              <m:sSupPr>
                <m:ctrlPr>
                  <w:rPr>
                    <w:rFonts w:ascii="Cambria Math" w:eastAsiaTheme="minorEastAsia" w:hAnsi="Cambria Math"/>
                    <w:i/>
                    <w:lang w:eastAsia="zh-CN" w:bidi="hi-IN"/>
                  </w:rPr>
                </m:ctrlPr>
              </m:sSupPr>
              <m:e>
                <m:r>
                  <w:rPr>
                    <w:rFonts w:ascii="Cambria Math" w:eastAsiaTheme="minorEastAsia" w:hAnsi="Cambria Math"/>
                    <w:lang w:eastAsia="zh-CN" w:bidi="hi-IN"/>
                  </w:rPr>
                  <m:t>b</m:t>
                </m:r>
              </m:e>
              <m:sup>
                <m:r>
                  <w:rPr>
                    <w:rFonts w:ascii="Cambria Math" w:eastAsiaTheme="minorEastAsia" w:hAnsi="Cambria Math"/>
                    <w:lang w:eastAsia="zh-CN" w:bidi="hi-IN"/>
                  </w:rPr>
                  <m:t>2</m:t>
                </m:r>
              </m:sup>
            </m:sSup>
          </m:den>
        </m:f>
        <m:r>
          <w:rPr>
            <w:rFonts w:ascii="Cambria Math" w:eastAsiaTheme="minorEastAsia" w:hAnsi="Cambria Math"/>
            <w:lang w:eastAsia="zh-CN" w:bidi="hi-IN"/>
          </w:rPr>
          <m:t>=1</m:t>
        </m:r>
      </m:oMath>
      <w:r>
        <w:rPr>
          <w:rFonts w:eastAsiaTheme="minorEastAsia"/>
          <w:lang w:eastAsia="zh-CN" w:bidi="hi-IN"/>
        </w:rPr>
        <w:t xml:space="preserve"> , the equation of asymptotes are : </w:t>
      </w:r>
      <m:oMath>
        <m:r>
          <w:rPr>
            <w:rFonts w:ascii="Cambria Math" w:eastAsiaTheme="minorEastAsia" w:hAnsi="Cambria Math"/>
            <w:lang w:eastAsia="zh-CN" w:bidi="hi-IN"/>
          </w:rPr>
          <m:t xml:space="preserve">            x=±</m:t>
        </m:r>
        <m:d>
          <m:dPr>
            <m:ctrlPr>
              <w:rPr>
                <w:rFonts w:ascii="Cambria Math" w:eastAsiaTheme="minorEastAsia" w:hAnsi="Cambria Math"/>
                <w:i/>
                <w:lang w:eastAsia="zh-CN" w:bidi="hi-IN"/>
              </w:rPr>
            </m:ctrlPr>
          </m:dPr>
          <m:e>
            <m:f>
              <m:fPr>
                <m:ctrlPr>
                  <w:rPr>
                    <w:rFonts w:ascii="Cambria Math" w:eastAsiaTheme="minorEastAsia" w:hAnsi="Cambria Math"/>
                    <w:i/>
                    <w:lang w:eastAsia="zh-CN" w:bidi="hi-IN"/>
                  </w:rPr>
                </m:ctrlPr>
              </m:fPr>
              <m:num>
                <m:r>
                  <w:rPr>
                    <w:rFonts w:ascii="Cambria Math" w:eastAsiaTheme="minorEastAsia" w:hAnsi="Cambria Math"/>
                    <w:lang w:eastAsia="zh-CN" w:bidi="hi-IN"/>
                  </w:rPr>
                  <m:t>a</m:t>
                </m:r>
              </m:num>
              <m:den>
                <m:r>
                  <w:rPr>
                    <w:rFonts w:ascii="Cambria Math" w:eastAsiaTheme="minorEastAsia" w:hAnsi="Cambria Math"/>
                    <w:lang w:eastAsia="zh-CN" w:bidi="hi-IN"/>
                  </w:rPr>
                  <m:t>b</m:t>
                </m:r>
              </m:den>
            </m:f>
          </m:e>
        </m:d>
        <m:r>
          <w:rPr>
            <w:rFonts w:ascii="Cambria Math" w:eastAsiaTheme="minorEastAsia" w:hAnsi="Cambria Math"/>
            <w:lang w:eastAsia="zh-CN" w:bidi="hi-IN"/>
          </w:rPr>
          <m:t>y.</m:t>
        </m:r>
      </m:oMath>
    </w:p>
    <w:p w:rsidR="00F06A46" w:rsidRPr="00C27F89" w:rsidRDefault="00F06A46" w:rsidP="00F06A46">
      <w:pPr>
        <w:pStyle w:val="BodyText"/>
        <w:numPr>
          <w:ilvl w:val="0"/>
          <w:numId w:val="33"/>
        </w:numPr>
        <w:rPr>
          <w:lang w:eastAsia="zh-CN" w:bidi="hi-IN"/>
        </w:rPr>
      </w:pPr>
      <w:r>
        <w:rPr>
          <w:rFonts w:eastAsiaTheme="minorEastAsia"/>
          <w:lang w:eastAsia="zh-CN" w:bidi="hi-IN"/>
        </w:rPr>
        <w:t xml:space="preserve">The general equation of </w:t>
      </w:r>
      <m:oMath>
        <m:sSup>
          <m:sSupPr>
            <m:ctrlPr>
              <w:rPr>
                <w:rFonts w:ascii="Cambria Math" w:eastAsiaTheme="minorEastAsia" w:hAnsi="Cambria Math"/>
                <w:i/>
                <w:lang w:eastAsia="zh-CN" w:bidi="hi-IN"/>
              </w:rPr>
            </m:ctrlPr>
          </m:sSupPr>
          <m:e>
            <m:r>
              <w:rPr>
                <w:rFonts w:ascii="Cambria Math" w:eastAsiaTheme="minorEastAsia" w:hAnsi="Cambria Math"/>
                <w:lang w:eastAsia="zh-CN" w:bidi="hi-IN"/>
              </w:rPr>
              <m:t>2</m:t>
            </m:r>
          </m:e>
          <m:sup>
            <m:r>
              <w:rPr>
                <w:rFonts w:ascii="Cambria Math" w:eastAsiaTheme="minorEastAsia" w:hAnsi="Cambria Math"/>
                <w:lang w:eastAsia="zh-CN" w:bidi="hi-IN"/>
              </w:rPr>
              <m:t>nd</m:t>
            </m:r>
          </m:sup>
        </m:sSup>
      </m:oMath>
      <w:r>
        <w:rPr>
          <w:rFonts w:eastAsiaTheme="minorEastAsia"/>
          <w:lang w:eastAsia="zh-CN" w:bidi="hi-IN"/>
        </w:rPr>
        <w:t>degree in x and y i.e.</w:t>
      </w:r>
      <m:oMath>
        <m:r>
          <w:rPr>
            <w:rFonts w:ascii="Cambria Math" w:eastAsiaTheme="minorEastAsia" w:hAnsi="Cambria Math"/>
            <w:lang w:eastAsia="zh-CN" w:bidi="hi-IN"/>
          </w:rPr>
          <m:t>a</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x</m:t>
            </m:r>
          </m:e>
          <m:sup>
            <m:r>
              <w:rPr>
                <w:rFonts w:ascii="Cambria Math" w:eastAsiaTheme="minorEastAsia" w:hAnsi="Cambria Math"/>
                <w:lang w:eastAsia="zh-CN" w:bidi="hi-IN"/>
              </w:rPr>
              <m:t>2</m:t>
            </m:r>
          </m:sup>
        </m:sSup>
        <m:r>
          <w:rPr>
            <w:rFonts w:ascii="Cambria Math" w:eastAsiaTheme="minorEastAsia" w:hAnsi="Cambria Math"/>
            <w:lang w:eastAsia="zh-CN" w:bidi="hi-IN"/>
          </w:rPr>
          <m:t>+2</m:t>
        </m:r>
        <m:r>
          <w:rPr>
            <w:rFonts w:ascii="Cambria Math" w:eastAsiaTheme="minorEastAsia" w:hAnsi="Cambria Math"/>
            <w:lang w:eastAsia="zh-CN" w:bidi="hi-IN"/>
          </w:rPr>
          <m:t>hxy+b</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y</m:t>
            </m:r>
          </m:e>
          <m:sup>
            <m:r>
              <w:rPr>
                <w:rFonts w:ascii="Cambria Math" w:eastAsiaTheme="minorEastAsia" w:hAnsi="Cambria Math"/>
                <w:lang w:eastAsia="zh-CN" w:bidi="hi-IN"/>
              </w:rPr>
              <m:t>2</m:t>
            </m:r>
          </m:sup>
        </m:sSup>
        <m:r>
          <w:rPr>
            <w:rFonts w:ascii="Cambria Math" w:eastAsiaTheme="minorEastAsia" w:hAnsi="Cambria Math"/>
            <w:lang w:eastAsia="zh-CN" w:bidi="hi-IN"/>
          </w:rPr>
          <m:t>+2gx+2fy+c=0</m:t>
        </m:r>
      </m:oMath>
      <w:r>
        <w:rPr>
          <w:rFonts w:eastAsiaTheme="minorEastAsia"/>
          <w:lang w:eastAsia="zh-CN" w:bidi="hi-IN"/>
        </w:rPr>
        <w:t xml:space="preserve"> represent </w:t>
      </w:r>
      <w:r w:rsidR="008A7F68">
        <w:rPr>
          <w:rFonts w:eastAsiaTheme="minorEastAsia"/>
          <w:lang w:eastAsia="zh-CN" w:bidi="hi-IN"/>
        </w:rPr>
        <w:t>a</w:t>
      </w:r>
      <w:r>
        <w:rPr>
          <w:rFonts w:eastAsiaTheme="minorEastAsia"/>
          <w:lang w:eastAsia="zh-CN" w:bidi="hi-IN"/>
        </w:rPr>
        <w:t xml:space="preserve"> parabola </w:t>
      </w:r>
      <w:r w:rsidR="008A7F68">
        <w:rPr>
          <w:rFonts w:eastAsiaTheme="minorEastAsia"/>
          <w:lang w:eastAsia="zh-CN" w:bidi="hi-IN"/>
        </w:rPr>
        <w:t>if</w:t>
      </w:r>
      <m:oMath>
        <m:r>
          <w:rPr>
            <w:rFonts w:ascii="Cambria Math" w:eastAsiaTheme="minorEastAsia" w:hAnsi="Cambria Math"/>
            <w:lang w:eastAsia="zh-CN" w:bidi="hi-IN"/>
          </w:rPr>
          <m:t>∆=abc+2fgh-a</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f</m:t>
            </m:r>
          </m:e>
          <m:sup>
            <m:r>
              <w:rPr>
                <w:rFonts w:ascii="Cambria Math" w:eastAsiaTheme="minorEastAsia" w:hAnsi="Cambria Math"/>
                <w:lang w:eastAsia="zh-CN" w:bidi="hi-IN"/>
              </w:rPr>
              <m:t>2</m:t>
            </m:r>
          </m:sup>
        </m:sSup>
        <m:r>
          <w:rPr>
            <w:rFonts w:ascii="Cambria Math" w:eastAsiaTheme="minorEastAsia" w:hAnsi="Cambria Math"/>
            <w:lang w:eastAsia="zh-CN" w:bidi="hi-IN"/>
          </w:rPr>
          <m:t>-b</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g</m:t>
            </m:r>
          </m:e>
          <m:sup>
            <m:r>
              <w:rPr>
                <w:rFonts w:ascii="Cambria Math" w:eastAsiaTheme="minorEastAsia" w:hAnsi="Cambria Math"/>
                <w:lang w:eastAsia="zh-CN" w:bidi="hi-IN"/>
              </w:rPr>
              <m:t>2</m:t>
            </m:r>
          </m:sup>
        </m:sSup>
        <m:r>
          <w:rPr>
            <w:rFonts w:ascii="Cambria Math" w:eastAsiaTheme="minorEastAsia" w:hAnsi="Cambria Math"/>
            <w:lang w:eastAsia="zh-CN" w:bidi="hi-IN"/>
          </w:rPr>
          <m:t>-c</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h</m:t>
            </m:r>
          </m:e>
          <m:sup>
            <m:r>
              <w:rPr>
                <w:rFonts w:ascii="Cambria Math" w:eastAsiaTheme="minorEastAsia" w:hAnsi="Cambria Math"/>
                <w:lang w:eastAsia="zh-CN" w:bidi="hi-IN"/>
              </w:rPr>
              <m:t>2</m:t>
            </m:r>
          </m:sup>
        </m:sSup>
        <m:r>
          <w:rPr>
            <w:rFonts w:ascii="Cambria Math" w:eastAsiaTheme="minorEastAsia" w:hAnsi="Cambria Math"/>
            <w:lang w:eastAsia="zh-CN" w:bidi="hi-IN"/>
          </w:rPr>
          <m:t xml:space="preserve">≠0 and </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h</m:t>
            </m:r>
          </m:e>
          <m:sup>
            <m:r>
              <w:rPr>
                <w:rFonts w:ascii="Cambria Math" w:eastAsiaTheme="minorEastAsia" w:hAnsi="Cambria Math"/>
                <w:lang w:eastAsia="zh-CN" w:bidi="hi-IN"/>
              </w:rPr>
              <m:t>2</m:t>
            </m:r>
          </m:sup>
        </m:sSup>
        <m:r>
          <w:rPr>
            <w:rFonts w:ascii="Cambria Math" w:eastAsiaTheme="minorEastAsia" w:hAnsi="Cambria Math"/>
            <w:lang w:eastAsia="zh-CN" w:bidi="hi-IN"/>
          </w:rPr>
          <m:t>=ab</m:t>
        </m:r>
      </m:oMath>
      <w:r>
        <w:rPr>
          <w:rFonts w:eastAsiaTheme="minorEastAsia"/>
          <w:lang w:eastAsia="zh-CN" w:bidi="hi-IN"/>
        </w:rPr>
        <w:t>.</w:t>
      </w:r>
    </w:p>
    <w:p w:rsidR="00F06A46" w:rsidRDefault="00F06A46" w:rsidP="00F06A46">
      <w:pPr>
        <w:pStyle w:val="BodyText"/>
        <w:numPr>
          <w:ilvl w:val="0"/>
          <w:numId w:val="33"/>
        </w:numPr>
        <w:rPr>
          <w:lang w:eastAsia="zh-CN" w:bidi="hi-IN"/>
        </w:rPr>
      </w:pPr>
      <w:r>
        <w:rPr>
          <w:rFonts w:eastAsiaTheme="minorEastAsia"/>
          <w:lang w:eastAsia="zh-CN" w:bidi="hi-IN"/>
        </w:rPr>
        <w:t xml:space="preserve">If a line </w:t>
      </w:r>
      <m:oMath>
        <m:r>
          <w:rPr>
            <w:rFonts w:ascii="Cambria Math" w:eastAsiaTheme="minorEastAsia" w:hAnsi="Cambria Math"/>
            <w:lang w:eastAsia="zh-CN" w:bidi="hi-IN"/>
          </w:rPr>
          <m:t>y=mx+c</m:t>
        </m:r>
      </m:oMath>
      <w:r>
        <w:rPr>
          <w:rFonts w:eastAsiaTheme="minorEastAsia"/>
          <w:lang w:eastAsia="zh-CN" w:bidi="hi-IN"/>
        </w:rPr>
        <w:t xml:space="preserve"> touches the ellipse</w:t>
      </w:r>
      <m:oMath>
        <m:f>
          <m:fPr>
            <m:ctrlPr>
              <w:rPr>
                <w:rFonts w:ascii="Cambria Math" w:eastAsiaTheme="minorEastAsia" w:hAnsi="Cambria Math"/>
                <w:i/>
                <w:lang w:eastAsia="zh-CN" w:bidi="hi-IN"/>
              </w:rPr>
            </m:ctrlPr>
          </m:fPr>
          <m:num>
            <m:sSup>
              <m:sSupPr>
                <m:ctrlPr>
                  <w:rPr>
                    <w:rFonts w:ascii="Cambria Math" w:eastAsiaTheme="minorEastAsia" w:hAnsi="Cambria Math"/>
                    <w:i/>
                    <w:lang w:eastAsia="zh-CN" w:bidi="hi-IN"/>
                  </w:rPr>
                </m:ctrlPr>
              </m:sSupPr>
              <m:e>
                <m:r>
                  <w:rPr>
                    <w:rFonts w:ascii="Cambria Math" w:eastAsiaTheme="minorEastAsia" w:hAnsi="Cambria Math"/>
                    <w:lang w:eastAsia="zh-CN" w:bidi="hi-IN"/>
                  </w:rPr>
                  <m:t>x</m:t>
                </m:r>
              </m:e>
              <m:sup>
                <m:r>
                  <w:rPr>
                    <w:rFonts w:ascii="Cambria Math" w:eastAsiaTheme="minorEastAsia" w:hAnsi="Cambria Math"/>
                    <w:lang w:eastAsia="zh-CN" w:bidi="hi-IN"/>
                  </w:rPr>
                  <m:t>2</m:t>
                </m:r>
              </m:sup>
            </m:sSup>
          </m:num>
          <m:den>
            <m:sSup>
              <m:sSupPr>
                <m:ctrlPr>
                  <w:rPr>
                    <w:rFonts w:ascii="Cambria Math" w:eastAsiaTheme="minorEastAsia" w:hAnsi="Cambria Math"/>
                    <w:i/>
                    <w:lang w:eastAsia="zh-CN" w:bidi="hi-IN"/>
                  </w:rPr>
                </m:ctrlPr>
              </m:sSupPr>
              <m:e>
                <m:r>
                  <w:rPr>
                    <w:rFonts w:ascii="Cambria Math" w:eastAsiaTheme="minorEastAsia" w:hAnsi="Cambria Math"/>
                    <w:lang w:eastAsia="zh-CN" w:bidi="hi-IN"/>
                  </w:rPr>
                  <m:t>a</m:t>
                </m:r>
              </m:e>
              <m:sup>
                <m:r>
                  <w:rPr>
                    <w:rFonts w:ascii="Cambria Math" w:eastAsiaTheme="minorEastAsia" w:hAnsi="Cambria Math"/>
                    <w:lang w:eastAsia="zh-CN" w:bidi="hi-IN"/>
                  </w:rPr>
                  <m:t>2</m:t>
                </m:r>
              </m:sup>
            </m:sSup>
          </m:den>
        </m:f>
        <m:r>
          <w:rPr>
            <w:rFonts w:ascii="Cambria Math" w:eastAsiaTheme="minorEastAsia" w:hAnsi="Cambria Math"/>
            <w:lang w:eastAsia="zh-CN" w:bidi="hi-IN"/>
          </w:rPr>
          <m:t>+</m:t>
        </m:r>
        <m:f>
          <m:fPr>
            <m:ctrlPr>
              <w:rPr>
                <w:rFonts w:ascii="Cambria Math" w:eastAsiaTheme="minorEastAsia" w:hAnsi="Cambria Math"/>
                <w:i/>
                <w:lang w:eastAsia="zh-CN" w:bidi="hi-IN"/>
              </w:rPr>
            </m:ctrlPr>
          </m:fPr>
          <m:num>
            <m:sSup>
              <m:sSupPr>
                <m:ctrlPr>
                  <w:rPr>
                    <w:rFonts w:ascii="Cambria Math" w:eastAsiaTheme="minorEastAsia" w:hAnsi="Cambria Math"/>
                    <w:i/>
                    <w:lang w:eastAsia="zh-CN" w:bidi="hi-IN"/>
                  </w:rPr>
                </m:ctrlPr>
              </m:sSupPr>
              <m:e>
                <m:r>
                  <w:rPr>
                    <w:rFonts w:ascii="Cambria Math" w:eastAsiaTheme="minorEastAsia" w:hAnsi="Cambria Math"/>
                    <w:lang w:eastAsia="zh-CN" w:bidi="hi-IN"/>
                  </w:rPr>
                  <m:t>y</m:t>
                </m:r>
              </m:e>
              <m:sup>
                <m:r>
                  <w:rPr>
                    <w:rFonts w:ascii="Cambria Math" w:eastAsiaTheme="minorEastAsia" w:hAnsi="Cambria Math"/>
                    <w:lang w:eastAsia="zh-CN" w:bidi="hi-IN"/>
                  </w:rPr>
                  <m:t>2</m:t>
                </m:r>
              </m:sup>
            </m:sSup>
          </m:num>
          <m:den>
            <m:sSup>
              <m:sSupPr>
                <m:ctrlPr>
                  <w:rPr>
                    <w:rFonts w:ascii="Cambria Math" w:eastAsiaTheme="minorEastAsia" w:hAnsi="Cambria Math"/>
                    <w:i/>
                    <w:lang w:eastAsia="zh-CN" w:bidi="hi-IN"/>
                  </w:rPr>
                </m:ctrlPr>
              </m:sSupPr>
              <m:e>
                <m:r>
                  <w:rPr>
                    <w:rFonts w:ascii="Cambria Math" w:eastAsiaTheme="minorEastAsia" w:hAnsi="Cambria Math"/>
                    <w:lang w:eastAsia="zh-CN" w:bidi="hi-IN"/>
                  </w:rPr>
                  <m:t>b</m:t>
                </m:r>
              </m:e>
              <m:sup>
                <m:r>
                  <w:rPr>
                    <w:rFonts w:ascii="Cambria Math" w:eastAsiaTheme="minorEastAsia" w:hAnsi="Cambria Math"/>
                    <w:lang w:eastAsia="zh-CN" w:bidi="hi-IN"/>
                  </w:rPr>
                  <m:t>2</m:t>
                </m:r>
              </m:sup>
            </m:sSup>
          </m:den>
        </m:f>
        <m:r>
          <w:rPr>
            <w:rFonts w:ascii="Cambria Math" w:eastAsiaTheme="minorEastAsia" w:hAnsi="Cambria Math"/>
            <w:lang w:eastAsia="zh-CN" w:bidi="hi-IN"/>
          </w:rPr>
          <m:t>=1</m:t>
        </m:r>
      </m:oMath>
      <w:r>
        <w:rPr>
          <w:rFonts w:eastAsiaTheme="minorEastAsia"/>
          <w:lang w:eastAsia="zh-CN" w:bidi="hi-IN"/>
        </w:rPr>
        <w:t xml:space="preserve"> then it satisfies  </w:t>
      </w:r>
      <m:oMath>
        <m:sSup>
          <m:sSupPr>
            <m:ctrlPr>
              <w:rPr>
                <w:rFonts w:ascii="Cambria Math" w:eastAsiaTheme="minorEastAsia" w:hAnsi="Cambria Math"/>
                <w:i/>
                <w:lang w:eastAsia="zh-CN" w:bidi="hi-IN"/>
              </w:rPr>
            </m:ctrlPr>
          </m:sSupPr>
          <m:e>
            <m:r>
              <w:rPr>
                <w:rFonts w:ascii="Cambria Math" w:eastAsiaTheme="minorEastAsia" w:hAnsi="Cambria Math"/>
                <w:lang w:eastAsia="zh-CN" w:bidi="hi-IN"/>
              </w:rPr>
              <m:t>c</m:t>
            </m:r>
          </m:e>
          <m:sup>
            <m:r>
              <w:rPr>
                <w:rFonts w:ascii="Cambria Math" w:eastAsiaTheme="minorEastAsia" w:hAnsi="Cambria Math"/>
                <w:lang w:eastAsia="zh-CN" w:bidi="hi-IN"/>
              </w:rPr>
              <m:t>2</m:t>
            </m:r>
          </m:sup>
        </m:sSup>
        <m:r>
          <w:rPr>
            <w:rFonts w:ascii="Cambria Math" w:eastAsiaTheme="minorEastAsia" w:hAnsi="Cambria Math"/>
            <w:lang w:eastAsia="zh-CN" w:bidi="hi-IN"/>
          </w:rPr>
          <m:t>=</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a</m:t>
            </m:r>
          </m:e>
          <m:sup>
            <m:r>
              <w:rPr>
                <w:rFonts w:ascii="Cambria Math" w:eastAsiaTheme="minorEastAsia" w:hAnsi="Cambria Math"/>
                <w:lang w:eastAsia="zh-CN" w:bidi="hi-IN"/>
              </w:rPr>
              <m:t>2</m:t>
            </m:r>
          </m:sup>
        </m:sSup>
        <m:sSup>
          <m:sSupPr>
            <m:ctrlPr>
              <w:rPr>
                <w:rFonts w:ascii="Cambria Math" w:eastAsiaTheme="minorEastAsia" w:hAnsi="Cambria Math"/>
                <w:i/>
                <w:lang w:eastAsia="zh-CN" w:bidi="hi-IN"/>
              </w:rPr>
            </m:ctrlPr>
          </m:sSupPr>
          <m:e>
            <m:r>
              <w:rPr>
                <w:rFonts w:ascii="Cambria Math" w:eastAsiaTheme="minorEastAsia" w:hAnsi="Cambria Math"/>
                <w:lang w:eastAsia="zh-CN" w:bidi="hi-IN"/>
              </w:rPr>
              <m:t>m</m:t>
            </m:r>
          </m:e>
          <m:sup>
            <m:r>
              <w:rPr>
                <w:rFonts w:ascii="Cambria Math" w:eastAsiaTheme="minorEastAsia" w:hAnsi="Cambria Math"/>
                <w:lang w:eastAsia="zh-CN" w:bidi="hi-IN"/>
              </w:rPr>
              <m:t>2</m:t>
            </m:r>
          </m:sup>
        </m:sSup>
        <m:r>
          <w:rPr>
            <w:rFonts w:ascii="Cambria Math" w:eastAsiaTheme="minorEastAsia" w:hAnsi="Cambria Math"/>
            <w:lang w:eastAsia="zh-CN" w:bidi="hi-IN"/>
          </w:rPr>
          <m:t>+</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b</m:t>
            </m:r>
          </m:e>
          <m:sup>
            <m:r>
              <w:rPr>
                <w:rFonts w:ascii="Cambria Math" w:eastAsiaTheme="minorEastAsia" w:hAnsi="Cambria Math"/>
                <w:lang w:eastAsia="zh-CN" w:bidi="hi-IN"/>
              </w:rPr>
              <m:t>2</m:t>
            </m:r>
          </m:sup>
        </m:sSup>
      </m:oMath>
      <w:r>
        <w:rPr>
          <w:rFonts w:eastAsiaTheme="minorEastAsia"/>
          <w:lang w:eastAsia="zh-CN" w:bidi="hi-IN"/>
        </w:rPr>
        <w:t xml:space="preserve"> </w:t>
      </w:r>
      <w:r>
        <w:rPr>
          <w:lang w:eastAsia="zh-CN" w:bidi="hi-IN"/>
        </w:rPr>
        <w:t xml:space="preserve"> </w:t>
      </w:r>
    </w:p>
    <w:p w:rsidR="00B07DC8" w:rsidRDefault="00B07DC8" w:rsidP="00B07DC8">
      <w:pPr>
        <w:pStyle w:val="BodyText"/>
        <w:numPr>
          <w:ilvl w:val="0"/>
          <w:numId w:val="33"/>
        </w:numPr>
        <w:rPr>
          <w:lang w:eastAsia="zh-CN" w:bidi="hi-IN"/>
        </w:rPr>
      </w:pPr>
      <w:r>
        <w:rPr>
          <w:lang w:eastAsia="zh-CN" w:bidi="hi-IN"/>
        </w:rPr>
        <w:t xml:space="preserve">The sum of distance from a point on the ellipse and </w:t>
      </w:r>
      <w:r w:rsidR="008A7F68">
        <w:rPr>
          <w:lang w:eastAsia="zh-CN" w:bidi="hi-IN"/>
        </w:rPr>
        <w:t>foci</w:t>
      </w:r>
      <w:r>
        <w:rPr>
          <w:lang w:eastAsia="zh-CN" w:bidi="hi-IN"/>
        </w:rPr>
        <w:t xml:space="preserve"> is always the twice of major axis.  And the differences between distance from a point on hyperbola and foci is always the twice of major axis.</w:t>
      </w:r>
    </w:p>
    <w:p w:rsidR="00B07DC8" w:rsidRDefault="00053C33" w:rsidP="00B07DC8">
      <w:pPr>
        <w:pStyle w:val="BodyText"/>
        <w:numPr>
          <w:ilvl w:val="0"/>
          <w:numId w:val="33"/>
        </w:numPr>
        <w:rPr>
          <w:lang w:eastAsia="zh-CN" w:bidi="hi-IN"/>
        </w:rPr>
      </w:pPr>
      <w:r>
        <w:rPr>
          <w:lang w:eastAsia="zh-CN" w:bidi="hi-IN"/>
        </w:rPr>
        <w:t>The value of eccentricity for ellipse is always less than one where as its value for hyperbole is always more than one.</w:t>
      </w:r>
    </w:p>
    <w:p w:rsidR="00053C33" w:rsidRDefault="00053C33" w:rsidP="00B07DC8">
      <w:pPr>
        <w:pStyle w:val="BodyText"/>
        <w:numPr>
          <w:ilvl w:val="0"/>
          <w:numId w:val="33"/>
        </w:numPr>
        <w:rPr>
          <w:lang w:eastAsia="zh-CN" w:bidi="hi-IN"/>
        </w:rPr>
      </w:pPr>
      <w:r>
        <w:rPr>
          <w:lang w:eastAsia="zh-CN" w:bidi="hi-IN"/>
        </w:rPr>
        <w:t xml:space="preserve">The sum of distance between the locus point and two foci of ellipse is equal to length of major axis and the difference between the locus </w:t>
      </w:r>
      <w:r w:rsidR="008A7F68">
        <w:rPr>
          <w:lang w:eastAsia="zh-CN" w:bidi="hi-IN"/>
        </w:rPr>
        <w:t>points</w:t>
      </w:r>
      <w:r>
        <w:rPr>
          <w:lang w:eastAsia="zh-CN" w:bidi="hi-IN"/>
        </w:rPr>
        <w:t xml:space="preserve"> </w:t>
      </w:r>
      <w:r w:rsidR="008A7F68">
        <w:rPr>
          <w:lang w:eastAsia="zh-CN" w:bidi="hi-IN"/>
        </w:rPr>
        <w:t>a</w:t>
      </w:r>
      <w:r>
        <w:rPr>
          <w:lang w:eastAsia="zh-CN" w:bidi="hi-IN"/>
        </w:rPr>
        <w:t xml:space="preserve"> two foci of hyperbola is equal to length of transverse axis.</w:t>
      </w:r>
    </w:p>
    <w:p w:rsidR="002B4093" w:rsidRPr="002B4093" w:rsidRDefault="002B4093" w:rsidP="00B07DC8">
      <w:pPr>
        <w:pStyle w:val="BodyText"/>
        <w:numPr>
          <w:ilvl w:val="0"/>
          <w:numId w:val="33"/>
        </w:numPr>
        <w:rPr>
          <w:lang w:eastAsia="zh-CN" w:bidi="hi-IN"/>
        </w:rPr>
      </w:pPr>
      <w:r>
        <w:rPr>
          <w:lang w:eastAsia="zh-CN" w:bidi="hi-IN"/>
        </w:rPr>
        <w:t xml:space="preserve">The graph of function </w:t>
      </w:r>
      <m:oMath>
        <m:r>
          <w:rPr>
            <w:rFonts w:ascii="Cambria Math" w:hAnsi="Cambria Math"/>
            <w:lang w:eastAsia="zh-CN" w:bidi="hi-IN"/>
          </w:rPr>
          <m:t>f</m:t>
        </m:r>
        <m:d>
          <m:dPr>
            <m:ctrlPr>
              <w:rPr>
                <w:rFonts w:ascii="Cambria Math" w:hAnsi="Cambria Math"/>
                <w:i/>
                <w:lang w:eastAsia="zh-CN" w:bidi="hi-IN"/>
              </w:rPr>
            </m:ctrlPr>
          </m:dPr>
          <m:e>
            <m:r>
              <w:rPr>
                <w:rFonts w:ascii="Cambria Math" w:hAnsi="Cambria Math"/>
                <w:lang w:eastAsia="zh-CN" w:bidi="hi-IN"/>
              </w:rPr>
              <m:t>x</m:t>
            </m:r>
          </m:e>
        </m:d>
        <m:r>
          <w:rPr>
            <w:rFonts w:ascii="Cambria Math" w:hAnsi="Cambria Math"/>
            <w:lang w:eastAsia="zh-CN" w:bidi="hi-IN"/>
          </w:rPr>
          <m:t>=</m:t>
        </m:r>
        <m:f>
          <m:fPr>
            <m:ctrlPr>
              <w:rPr>
                <w:rFonts w:ascii="Cambria Math" w:hAnsi="Cambria Math"/>
                <w:i/>
                <w:lang w:eastAsia="zh-CN" w:bidi="hi-IN"/>
              </w:rPr>
            </m:ctrlPr>
          </m:fPr>
          <m:num>
            <m:r>
              <w:rPr>
                <w:rFonts w:ascii="Cambria Math" w:hAnsi="Cambria Math"/>
                <w:lang w:eastAsia="zh-CN" w:bidi="hi-IN"/>
              </w:rPr>
              <m:t>1</m:t>
            </m:r>
          </m:num>
          <m:den>
            <m:r>
              <w:rPr>
                <w:rFonts w:ascii="Cambria Math" w:hAnsi="Cambria Math"/>
                <w:lang w:eastAsia="zh-CN" w:bidi="hi-IN"/>
              </w:rPr>
              <m:t>x</m:t>
            </m:r>
          </m:den>
        </m:f>
      </m:oMath>
      <w:r>
        <w:rPr>
          <w:rFonts w:eastAsiaTheme="minorEastAsia"/>
          <w:lang w:eastAsia="zh-CN" w:bidi="hi-IN"/>
        </w:rPr>
        <w:t xml:space="preserve"> is rectangular hyperbola.</w:t>
      </w:r>
    </w:p>
    <w:p w:rsidR="00A83F4A" w:rsidRDefault="00A83F4A">
      <w:pPr>
        <w:spacing w:line="276" w:lineRule="auto"/>
        <w:jc w:val="left"/>
        <w:rPr>
          <w:lang w:eastAsia="zh-CN" w:bidi="hi-IN"/>
        </w:rPr>
      </w:pPr>
      <w:r>
        <w:rPr>
          <w:lang w:eastAsia="zh-CN" w:bidi="hi-IN"/>
        </w:rPr>
        <w:br w:type="page"/>
      </w:r>
    </w:p>
    <w:p w:rsidR="001C01CF" w:rsidRDefault="00A83F4A" w:rsidP="00C50579">
      <w:pPr>
        <w:pStyle w:val="Heading2"/>
      </w:pPr>
      <w:r>
        <w:lastRenderedPageBreak/>
        <w:t>CONSTRUCTION OF ELLIPSE</w:t>
      </w:r>
    </w:p>
    <w:p w:rsidR="00A83F4A" w:rsidRDefault="00A83F4A" w:rsidP="00A83F4A">
      <w:pPr>
        <w:pStyle w:val="BodyText"/>
        <w:rPr>
          <w:rFonts w:eastAsiaTheme="minorEastAsia"/>
          <w:lang w:eastAsia="zh-CN" w:bidi="hi-IN"/>
        </w:rPr>
      </w:pPr>
      <w:r>
        <w:rPr>
          <w:lang w:eastAsia="zh-CN" w:bidi="hi-IN"/>
        </w:rPr>
        <w:t xml:space="preserve">The equation of ellipse </w:t>
      </w:r>
      <w:r w:rsidR="008A7F68">
        <w:rPr>
          <w:lang w:eastAsia="zh-CN" w:bidi="hi-IN"/>
        </w:rPr>
        <w:t>is</w:t>
      </w:r>
      <m:oMath>
        <m:f>
          <m:fPr>
            <m:ctrlPr>
              <w:rPr>
                <w:rFonts w:ascii="Cambria Math" w:hAnsi="Cambria Math"/>
                <w:i/>
                <w:lang w:eastAsia="zh-CN" w:bidi="hi-IN"/>
              </w:rPr>
            </m:ctrlPr>
          </m:fPr>
          <m:num>
            <m:sSup>
              <m:sSupPr>
                <m:ctrlPr>
                  <w:rPr>
                    <w:rFonts w:ascii="Cambria Math" w:hAnsi="Cambria Math"/>
                    <w:i/>
                    <w:lang w:eastAsia="zh-CN" w:bidi="hi-IN"/>
                  </w:rPr>
                </m:ctrlPr>
              </m:sSupPr>
              <m:e>
                <m:r>
                  <w:rPr>
                    <w:rFonts w:ascii="Cambria Math" w:hAnsi="Cambria Math"/>
                    <w:lang w:eastAsia="zh-CN" w:bidi="hi-IN"/>
                  </w:rPr>
                  <m:t>x</m:t>
                </m:r>
              </m:e>
              <m:sup>
                <m:r>
                  <w:rPr>
                    <w:rFonts w:ascii="Cambria Math" w:hAnsi="Cambria Math"/>
                    <w:lang w:eastAsia="zh-CN" w:bidi="hi-IN"/>
                  </w:rPr>
                  <m:t>2</m:t>
                </m:r>
              </m:sup>
            </m:sSup>
          </m:num>
          <m:den>
            <m:sSup>
              <m:sSupPr>
                <m:ctrlPr>
                  <w:rPr>
                    <w:rFonts w:ascii="Cambria Math" w:hAnsi="Cambria Math"/>
                    <w:i/>
                    <w:lang w:eastAsia="zh-CN" w:bidi="hi-IN"/>
                  </w:rPr>
                </m:ctrlPr>
              </m:sSupPr>
              <m:e>
                <m:r>
                  <w:rPr>
                    <w:rFonts w:ascii="Cambria Math" w:hAnsi="Cambria Math"/>
                    <w:lang w:eastAsia="zh-CN" w:bidi="hi-IN"/>
                  </w:rPr>
                  <m:t>a</m:t>
                </m:r>
              </m:e>
              <m:sup>
                <m:r>
                  <w:rPr>
                    <w:rFonts w:ascii="Cambria Math" w:hAnsi="Cambria Math"/>
                    <w:lang w:eastAsia="zh-CN" w:bidi="hi-IN"/>
                  </w:rPr>
                  <m:t>2</m:t>
                </m:r>
              </m:sup>
            </m:sSup>
          </m:den>
        </m:f>
        <m:r>
          <w:rPr>
            <w:rFonts w:ascii="Cambria Math" w:eastAsiaTheme="minorEastAsia" w:hAnsi="Cambria Math"/>
            <w:lang w:eastAsia="zh-CN" w:bidi="hi-IN"/>
          </w:rPr>
          <m:t>+</m:t>
        </m:r>
        <m:f>
          <m:fPr>
            <m:ctrlPr>
              <w:rPr>
                <w:rFonts w:ascii="Cambria Math" w:eastAsiaTheme="minorEastAsia" w:hAnsi="Cambria Math"/>
                <w:i/>
                <w:lang w:eastAsia="zh-CN" w:bidi="hi-IN"/>
              </w:rPr>
            </m:ctrlPr>
          </m:fPr>
          <m:num>
            <m:sSup>
              <m:sSupPr>
                <m:ctrlPr>
                  <w:rPr>
                    <w:rFonts w:ascii="Cambria Math" w:eastAsiaTheme="minorEastAsia" w:hAnsi="Cambria Math"/>
                    <w:i/>
                    <w:lang w:eastAsia="zh-CN" w:bidi="hi-IN"/>
                  </w:rPr>
                </m:ctrlPr>
              </m:sSupPr>
              <m:e>
                <m:r>
                  <w:rPr>
                    <w:rFonts w:ascii="Cambria Math" w:eastAsiaTheme="minorEastAsia" w:hAnsi="Cambria Math"/>
                    <w:lang w:eastAsia="zh-CN" w:bidi="hi-IN"/>
                  </w:rPr>
                  <m:t>y</m:t>
                </m:r>
              </m:e>
              <m:sup>
                <m:r>
                  <w:rPr>
                    <w:rFonts w:ascii="Cambria Math" w:eastAsiaTheme="minorEastAsia" w:hAnsi="Cambria Math"/>
                    <w:lang w:eastAsia="zh-CN" w:bidi="hi-IN"/>
                  </w:rPr>
                  <m:t>2</m:t>
                </m:r>
              </m:sup>
            </m:sSup>
          </m:num>
          <m:den>
            <m:sSup>
              <m:sSupPr>
                <m:ctrlPr>
                  <w:rPr>
                    <w:rFonts w:ascii="Cambria Math" w:eastAsiaTheme="minorEastAsia" w:hAnsi="Cambria Math"/>
                    <w:i/>
                    <w:lang w:eastAsia="zh-CN" w:bidi="hi-IN"/>
                  </w:rPr>
                </m:ctrlPr>
              </m:sSupPr>
              <m:e>
                <m:r>
                  <w:rPr>
                    <w:rFonts w:ascii="Cambria Math" w:eastAsiaTheme="minorEastAsia" w:hAnsi="Cambria Math"/>
                    <w:lang w:eastAsia="zh-CN" w:bidi="hi-IN"/>
                  </w:rPr>
                  <m:t>b</m:t>
                </m:r>
              </m:e>
              <m:sup>
                <m:r>
                  <w:rPr>
                    <w:rFonts w:ascii="Cambria Math" w:eastAsiaTheme="minorEastAsia" w:hAnsi="Cambria Math"/>
                    <w:lang w:eastAsia="zh-CN" w:bidi="hi-IN"/>
                  </w:rPr>
                  <m:t>2</m:t>
                </m:r>
              </m:sup>
            </m:sSup>
          </m:den>
        </m:f>
        <m:r>
          <w:rPr>
            <w:rFonts w:ascii="Cambria Math" w:eastAsiaTheme="minorEastAsia" w:hAnsi="Cambria Math"/>
            <w:lang w:eastAsia="zh-CN" w:bidi="hi-IN"/>
          </w:rPr>
          <m:t>=1</m:t>
        </m:r>
      </m:oMath>
      <w:r>
        <w:rPr>
          <w:rFonts w:eastAsiaTheme="minorEastAsia"/>
          <w:lang w:eastAsia="zh-CN" w:bidi="hi-IN"/>
        </w:rPr>
        <w:t>. For the construction of ellipse by arc of circle method, following steps must be followed:</w:t>
      </w:r>
    </w:p>
    <w:p w:rsidR="00CE03F2" w:rsidRPr="00CE03F2" w:rsidRDefault="00CE03F2" w:rsidP="00104DF5">
      <w:pPr>
        <w:pStyle w:val="BodyText"/>
        <w:numPr>
          <w:ilvl w:val="0"/>
          <w:numId w:val="22"/>
        </w:numPr>
        <w:rPr>
          <w:rFonts w:eastAsiaTheme="minorEastAsia"/>
          <w:lang w:eastAsia="zh-CN" w:bidi="hi-IN"/>
        </w:rPr>
      </w:pPr>
      <w:r>
        <w:rPr>
          <w:rFonts w:eastAsiaTheme="minorEastAsia"/>
          <w:lang w:eastAsia="zh-CN" w:bidi="hi-IN"/>
        </w:rPr>
        <w:t xml:space="preserve">Sketch </w:t>
      </w:r>
      <w:r w:rsidR="00104DF5">
        <w:rPr>
          <w:rFonts w:eastAsiaTheme="minorEastAsia"/>
          <w:lang w:eastAsia="zh-CN" w:bidi="hi-IN"/>
        </w:rPr>
        <w:t>a line AA</w:t>
      </w:r>
      <w:r>
        <w:rPr>
          <w:rFonts w:eastAsiaTheme="minorEastAsia" w:cs="Times New Roman"/>
          <w:lang w:eastAsia="zh-CN" w:bidi="hi-IN"/>
        </w:rPr>
        <w:t xml:space="preserve">' of length 120mm and again draw a perpendicular bisector </w:t>
      </w:r>
      <w:r>
        <w:rPr>
          <w:rFonts w:eastAsiaTheme="minorEastAsia"/>
          <w:lang w:eastAsia="zh-CN" w:bidi="hi-IN"/>
        </w:rPr>
        <w:t>BB</w:t>
      </w:r>
      <w:r>
        <w:rPr>
          <w:rFonts w:eastAsiaTheme="minorEastAsia" w:cs="Times New Roman"/>
          <w:lang w:eastAsia="zh-CN" w:bidi="hi-IN"/>
        </w:rPr>
        <w:t>' on that line of length each 35mm downward and upward. Let the intersecting point be O.</w:t>
      </w:r>
    </w:p>
    <w:p w:rsidR="00CE03F2" w:rsidRPr="00CE03F2" w:rsidRDefault="00CE03F2" w:rsidP="00104DF5">
      <w:pPr>
        <w:pStyle w:val="BodyText"/>
        <w:numPr>
          <w:ilvl w:val="0"/>
          <w:numId w:val="22"/>
        </w:numPr>
        <w:rPr>
          <w:rFonts w:eastAsiaTheme="minorEastAsia"/>
          <w:lang w:eastAsia="zh-CN" w:bidi="hi-IN"/>
        </w:rPr>
      </w:pPr>
      <w:r>
        <w:rPr>
          <w:rFonts w:eastAsiaTheme="minorEastAsia" w:cs="Times New Roman"/>
          <w:lang w:eastAsia="zh-CN" w:bidi="hi-IN"/>
        </w:rPr>
        <w:t xml:space="preserve">Now measure the distance OA with the help of compass and then draw </w:t>
      </w:r>
      <w:r w:rsidR="008A7F68">
        <w:rPr>
          <w:rFonts w:eastAsiaTheme="minorEastAsia" w:cs="Times New Roman"/>
          <w:lang w:eastAsia="zh-CN" w:bidi="hi-IN"/>
        </w:rPr>
        <w:t>an</w:t>
      </w:r>
      <w:r>
        <w:rPr>
          <w:rFonts w:eastAsiaTheme="minorEastAsia" w:cs="Times New Roman"/>
          <w:lang w:eastAsia="zh-CN" w:bidi="hi-IN"/>
        </w:rPr>
        <w:t xml:space="preserve"> arc on line OA and OA'</w:t>
      </w:r>
      <w:r w:rsidR="0076286C">
        <w:rPr>
          <w:rFonts w:eastAsiaTheme="minorEastAsia" w:cs="Times New Roman"/>
          <w:lang w:eastAsia="zh-CN" w:bidi="hi-IN"/>
        </w:rPr>
        <w:t xml:space="preserve"> taking another arm on point </w:t>
      </w:r>
      <w:r>
        <w:rPr>
          <w:rFonts w:eastAsiaTheme="minorEastAsia" w:cs="Times New Roman"/>
          <w:lang w:eastAsia="zh-CN" w:bidi="hi-IN"/>
        </w:rPr>
        <w:t>B. Named that two point S and S' which are the focus of the ellipse.</w:t>
      </w:r>
    </w:p>
    <w:p w:rsidR="003A78CC" w:rsidRPr="003A78CC" w:rsidRDefault="003A78CC" w:rsidP="00104DF5">
      <w:pPr>
        <w:pStyle w:val="BodyText"/>
        <w:numPr>
          <w:ilvl w:val="0"/>
          <w:numId w:val="22"/>
        </w:numPr>
        <w:rPr>
          <w:rFonts w:eastAsiaTheme="minorEastAsia"/>
          <w:lang w:eastAsia="zh-CN" w:bidi="hi-IN"/>
        </w:rPr>
      </w:pPr>
      <w:r>
        <w:rPr>
          <w:rFonts w:eastAsiaTheme="minorEastAsia" w:cs="Times New Roman"/>
          <w:lang w:eastAsia="zh-CN" w:bidi="hi-IN"/>
        </w:rPr>
        <w:t>Now take any four points (I, J, K, L) between the point S and S</w:t>
      </w:r>
      <w:r w:rsidR="00CE03F2">
        <w:rPr>
          <w:rFonts w:eastAsiaTheme="minorEastAsia" w:cs="Times New Roman"/>
          <w:lang w:eastAsia="zh-CN" w:bidi="hi-IN"/>
        </w:rPr>
        <w:t>'</w:t>
      </w:r>
      <w:r>
        <w:rPr>
          <w:rFonts w:eastAsiaTheme="minorEastAsia" w:cs="Times New Roman"/>
          <w:lang w:eastAsia="zh-CN" w:bidi="hi-IN"/>
        </w:rPr>
        <w:t>.</w:t>
      </w:r>
    </w:p>
    <w:p w:rsidR="003A78CC" w:rsidRPr="003A78CC" w:rsidRDefault="003A78CC" w:rsidP="003A78CC">
      <w:pPr>
        <w:pStyle w:val="BodyText"/>
        <w:numPr>
          <w:ilvl w:val="0"/>
          <w:numId w:val="22"/>
        </w:numPr>
        <w:rPr>
          <w:rFonts w:eastAsiaTheme="minorEastAsia"/>
          <w:lang w:eastAsia="zh-CN" w:bidi="hi-IN"/>
        </w:rPr>
      </w:pPr>
      <w:r>
        <w:rPr>
          <w:rFonts w:eastAsiaTheme="minorEastAsia" w:cs="Times New Roman"/>
          <w:lang w:eastAsia="zh-CN" w:bidi="hi-IN"/>
        </w:rPr>
        <w:t xml:space="preserve">Take the measurement of </w:t>
      </w:r>
      <w:r w:rsidR="008A7F68">
        <w:rPr>
          <w:rFonts w:eastAsiaTheme="minorEastAsia" w:cs="Times New Roman"/>
          <w:lang w:eastAsia="zh-CN" w:bidi="hi-IN"/>
        </w:rPr>
        <w:t>AI and</w:t>
      </w:r>
      <w:r>
        <w:rPr>
          <w:rFonts w:eastAsiaTheme="minorEastAsia" w:cs="Times New Roman"/>
          <w:lang w:eastAsia="zh-CN" w:bidi="hi-IN"/>
        </w:rPr>
        <w:t xml:space="preserve"> make</w:t>
      </w:r>
      <w:r w:rsidR="0076286C">
        <w:rPr>
          <w:rFonts w:eastAsiaTheme="minorEastAsia" w:cs="Times New Roman"/>
          <w:lang w:eastAsia="zh-CN" w:bidi="hi-IN"/>
        </w:rPr>
        <w:t xml:space="preserve"> </w:t>
      </w:r>
      <w:r w:rsidR="008A7F68">
        <w:rPr>
          <w:rFonts w:eastAsiaTheme="minorEastAsia" w:cs="Times New Roman"/>
          <w:lang w:eastAsia="zh-CN" w:bidi="hi-IN"/>
        </w:rPr>
        <w:t>an</w:t>
      </w:r>
      <w:r w:rsidR="0076286C">
        <w:rPr>
          <w:rFonts w:eastAsiaTheme="minorEastAsia" w:cs="Times New Roman"/>
          <w:lang w:eastAsia="zh-CN" w:bidi="hi-IN"/>
        </w:rPr>
        <w:t xml:space="preserve"> arc on white space spotting another arm of compass at point </w:t>
      </w:r>
      <w:r>
        <w:rPr>
          <w:rFonts w:eastAsiaTheme="minorEastAsia" w:cs="Times New Roman"/>
          <w:lang w:eastAsia="zh-CN" w:bidi="hi-IN"/>
        </w:rPr>
        <w:t>S. Similarly, take the measurement of A</w:t>
      </w:r>
      <w:r w:rsidR="00CE03F2">
        <w:rPr>
          <w:rFonts w:eastAsiaTheme="minorEastAsia" w:cs="Times New Roman"/>
          <w:lang w:eastAsia="zh-CN" w:bidi="hi-IN"/>
        </w:rPr>
        <w:t>'</w:t>
      </w:r>
      <w:r>
        <w:rPr>
          <w:rFonts w:eastAsiaTheme="minorEastAsia" w:cs="Times New Roman"/>
          <w:lang w:eastAsia="zh-CN" w:bidi="hi-IN"/>
        </w:rPr>
        <w:t>I and intersect the arc in four</w:t>
      </w:r>
      <w:r w:rsidR="0076286C">
        <w:rPr>
          <w:rFonts w:eastAsiaTheme="minorEastAsia" w:cs="Times New Roman"/>
          <w:lang w:eastAsia="zh-CN" w:bidi="hi-IN"/>
        </w:rPr>
        <w:t xml:space="preserve"> </w:t>
      </w:r>
      <w:r w:rsidR="008A7F68">
        <w:rPr>
          <w:rFonts w:eastAsiaTheme="minorEastAsia" w:cs="Times New Roman"/>
          <w:lang w:eastAsia="zh-CN" w:bidi="hi-IN"/>
        </w:rPr>
        <w:t>different points. Then</w:t>
      </w:r>
      <w:r>
        <w:rPr>
          <w:rFonts w:eastAsiaTheme="minorEastAsia" w:cs="Times New Roman"/>
          <w:lang w:eastAsia="zh-CN" w:bidi="hi-IN"/>
        </w:rPr>
        <w:t xml:space="preserve"> named the points I</w:t>
      </w:r>
      <w:r>
        <w:rPr>
          <w:rFonts w:eastAsiaTheme="minorEastAsia" w:cs="Times New Roman"/>
          <w:vertAlign w:val="subscript"/>
          <w:lang w:eastAsia="zh-CN" w:bidi="hi-IN"/>
        </w:rPr>
        <w:t>1</w:t>
      </w:r>
      <w:r>
        <w:rPr>
          <w:rFonts w:eastAsiaTheme="minorEastAsia" w:cs="Times New Roman"/>
          <w:lang w:eastAsia="zh-CN" w:bidi="hi-IN"/>
        </w:rPr>
        <w:t xml:space="preserve"> , I</w:t>
      </w:r>
      <w:r>
        <w:rPr>
          <w:rFonts w:eastAsiaTheme="minorEastAsia" w:cs="Times New Roman"/>
          <w:vertAlign w:val="subscript"/>
          <w:lang w:eastAsia="zh-CN" w:bidi="hi-IN"/>
        </w:rPr>
        <w:t>2</w:t>
      </w:r>
      <w:r>
        <w:rPr>
          <w:rFonts w:eastAsiaTheme="minorEastAsia" w:cs="Times New Roman"/>
          <w:lang w:eastAsia="zh-CN" w:bidi="hi-IN"/>
        </w:rPr>
        <w:t xml:space="preserve"> , I</w:t>
      </w:r>
      <w:r>
        <w:rPr>
          <w:rFonts w:eastAsiaTheme="minorEastAsia" w:cs="Times New Roman"/>
          <w:vertAlign w:val="subscript"/>
          <w:lang w:eastAsia="zh-CN" w:bidi="hi-IN"/>
        </w:rPr>
        <w:t>3</w:t>
      </w:r>
      <w:r>
        <w:rPr>
          <w:rFonts w:eastAsiaTheme="minorEastAsia" w:cs="Times New Roman"/>
          <w:lang w:eastAsia="zh-CN" w:bidi="hi-IN"/>
        </w:rPr>
        <w:t xml:space="preserve"> , I</w:t>
      </w:r>
      <w:r>
        <w:rPr>
          <w:rFonts w:eastAsiaTheme="minorEastAsia" w:cs="Times New Roman"/>
          <w:vertAlign w:val="subscript"/>
          <w:lang w:eastAsia="zh-CN" w:bidi="hi-IN"/>
        </w:rPr>
        <w:t>4</w:t>
      </w:r>
      <w:r>
        <w:rPr>
          <w:rFonts w:eastAsiaTheme="minorEastAsia" w:cs="Times New Roman"/>
          <w:lang w:eastAsia="zh-CN" w:bidi="hi-IN"/>
        </w:rPr>
        <w:t xml:space="preserve"> .</w:t>
      </w:r>
    </w:p>
    <w:p w:rsidR="003A78CC" w:rsidRPr="003A78CC" w:rsidRDefault="003A78CC" w:rsidP="003A78CC">
      <w:pPr>
        <w:pStyle w:val="BodyText"/>
        <w:numPr>
          <w:ilvl w:val="0"/>
          <w:numId w:val="22"/>
        </w:numPr>
        <w:rPr>
          <w:rFonts w:eastAsiaTheme="minorEastAsia"/>
          <w:lang w:eastAsia="zh-CN" w:bidi="hi-IN"/>
        </w:rPr>
      </w:pPr>
      <w:r>
        <w:rPr>
          <w:rFonts w:eastAsiaTheme="minorEastAsia" w:cs="Times New Roman"/>
          <w:lang w:eastAsia="zh-CN" w:bidi="hi-IN"/>
        </w:rPr>
        <w:t>Following the process of step 5, make the intersection point by J, K, L respectively. Then join all the intersecting point simultaneously which will forms an ellipse.</w:t>
      </w:r>
    </w:p>
    <w:p w:rsidR="0076286C" w:rsidRPr="0076286C" w:rsidRDefault="00104FE8" w:rsidP="003A78CC">
      <w:pPr>
        <w:pStyle w:val="BodyText"/>
        <w:numPr>
          <w:ilvl w:val="0"/>
          <w:numId w:val="22"/>
        </w:numPr>
        <w:rPr>
          <w:rFonts w:eastAsiaTheme="minorEastAsia"/>
          <w:lang w:eastAsia="zh-CN" w:bidi="hi-IN"/>
        </w:rPr>
      </w:pPr>
      <w:r>
        <w:rPr>
          <w:rFonts w:eastAsiaTheme="minorEastAsia" w:cs="Times New Roman"/>
          <w:lang w:eastAsia="zh-CN" w:bidi="hi-IN"/>
        </w:rPr>
        <w:t xml:space="preserve">Take any point Z on the ellipse </w:t>
      </w:r>
      <w:r w:rsidR="0076286C">
        <w:rPr>
          <w:rFonts w:eastAsiaTheme="minorEastAsia" w:cs="Times New Roman"/>
          <w:lang w:eastAsia="zh-CN" w:bidi="hi-IN"/>
        </w:rPr>
        <w:t>and draw a line from S and S</w:t>
      </w:r>
      <w:r w:rsidR="00CE03F2" w:rsidRPr="003A78CC">
        <w:rPr>
          <w:rFonts w:eastAsiaTheme="minorEastAsia" w:cs="Times New Roman"/>
          <w:lang w:eastAsia="zh-CN" w:bidi="hi-IN"/>
        </w:rPr>
        <w:t>'</w:t>
      </w:r>
      <w:r w:rsidR="0076286C">
        <w:rPr>
          <w:rFonts w:eastAsiaTheme="minorEastAsia" w:cs="Times New Roman"/>
          <w:lang w:eastAsia="zh-CN" w:bidi="hi-IN"/>
        </w:rPr>
        <w:t xml:space="preserve"> to point Z respectively. </w:t>
      </w:r>
    </w:p>
    <w:p w:rsidR="00634554" w:rsidRPr="00634554" w:rsidRDefault="0076286C" w:rsidP="00634554">
      <w:pPr>
        <w:pStyle w:val="BodyText"/>
        <w:numPr>
          <w:ilvl w:val="0"/>
          <w:numId w:val="22"/>
        </w:numPr>
        <w:rPr>
          <w:rFonts w:eastAsiaTheme="minorEastAsia"/>
          <w:lang w:eastAsia="zh-CN" w:bidi="hi-IN"/>
        </w:rPr>
      </w:pPr>
      <w:r>
        <w:rPr>
          <w:rFonts w:eastAsiaTheme="minorEastAsia" w:cs="Times New Roman"/>
          <w:lang w:eastAsia="zh-CN" w:bidi="hi-IN"/>
        </w:rPr>
        <w:t xml:space="preserve">Extend the arm of compass and spot the needle point of compass at point Z </w:t>
      </w:r>
      <w:r w:rsidR="00634554">
        <w:rPr>
          <w:rFonts w:eastAsiaTheme="minorEastAsia" w:cs="Times New Roman"/>
          <w:lang w:eastAsia="zh-CN" w:bidi="hi-IN"/>
        </w:rPr>
        <w:t xml:space="preserve">then draw </w:t>
      </w:r>
      <w:r>
        <w:rPr>
          <w:rFonts w:eastAsiaTheme="minorEastAsia" w:cs="Times New Roman"/>
          <w:lang w:eastAsia="zh-CN" w:bidi="hi-IN"/>
        </w:rPr>
        <w:t>arc</w:t>
      </w:r>
      <w:r w:rsidR="00634554">
        <w:rPr>
          <w:rFonts w:eastAsiaTheme="minorEastAsia" w:cs="Times New Roman"/>
          <w:lang w:eastAsia="zh-CN" w:bidi="hi-IN"/>
        </w:rPr>
        <w:t xml:space="preserve"> P</w:t>
      </w:r>
      <w:r w:rsidR="00634554" w:rsidRPr="003A78CC">
        <w:rPr>
          <w:rFonts w:eastAsiaTheme="minorEastAsia" w:cs="Times New Roman"/>
          <w:lang w:eastAsia="zh-CN" w:bidi="hi-IN"/>
        </w:rPr>
        <w:t>'</w:t>
      </w:r>
      <w:r w:rsidR="00634554">
        <w:rPr>
          <w:rFonts w:eastAsiaTheme="minorEastAsia"/>
          <w:lang w:eastAsia="zh-CN" w:bidi="hi-IN"/>
        </w:rPr>
        <w:t xml:space="preserve"> and P </w:t>
      </w:r>
      <w:r w:rsidRPr="00634554">
        <w:rPr>
          <w:rFonts w:eastAsiaTheme="minorEastAsia" w:cs="Times New Roman"/>
          <w:lang w:eastAsia="zh-CN" w:bidi="hi-IN"/>
        </w:rPr>
        <w:t xml:space="preserve">on line </w:t>
      </w:r>
      <w:r w:rsidR="00634554" w:rsidRPr="00634554">
        <w:rPr>
          <w:rFonts w:eastAsiaTheme="minorEastAsia" w:cs="Times New Roman"/>
          <w:lang w:eastAsia="zh-CN" w:bidi="hi-IN"/>
        </w:rPr>
        <w:t>ZS</w:t>
      </w:r>
      <w:r w:rsidR="00CE03F2" w:rsidRPr="00634554">
        <w:rPr>
          <w:rFonts w:eastAsiaTheme="minorEastAsia" w:cs="Times New Roman"/>
          <w:lang w:eastAsia="zh-CN" w:bidi="hi-IN"/>
        </w:rPr>
        <w:t>'</w:t>
      </w:r>
      <w:r w:rsidR="00634554" w:rsidRPr="00634554">
        <w:rPr>
          <w:rFonts w:eastAsiaTheme="minorEastAsia" w:cs="Times New Roman"/>
          <w:lang w:eastAsia="zh-CN" w:bidi="hi-IN"/>
        </w:rPr>
        <w:t xml:space="preserve"> and ZS</w:t>
      </w:r>
      <w:r w:rsidR="00634554">
        <w:rPr>
          <w:rFonts w:eastAsiaTheme="minorEastAsia" w:cs="Times New Roman"/>
          <w:lang w:eastAsia="zh-CN" w:bidi="hi-IN"/>
        </w:rPr>
        <w:t xml:space="preserve"> respectively.</w:t>
      </w:r>
      <w:r w:rsidR="00634554" w:rsidRPr="00634554">
        <w:rPr>
          <w:rFonts w:eastAsiaTheme="minorEastAsia" w:cs="Times New Roman"/>
          <w:lang w:eastAsia="zh-CN" w:bidi="hi-IN"/>
        </w:rPr>
        <w:t xml:space="preserve"> </w:t>
      </w:r>
    </w:p>
    <w:p w:rsidR="00104DF5" w:rsidRPr="00634554" w:rsidRDefault="00634554" w:rsidP="003A78CC">
      <w:pPr>
        <w:pStyle w:val="BodyText"/>
        <w:numPr>
          <w:ilvl w:val="0"/>
          <w:numId w:val="22"/>
        </w:numPr>
        <w:rPr>
          <w:rFonts w:eastAsiaTheme="minorEastAsia"/>
          <w:lang w:eastAsia="zh-CN" w:bidi="hi-IN"/>
        </w:rPr>
      </w:pPr>
      <w:r>
        <w:rPr>
          <w:rFonts w:eastAsiaTheme="minorEastAsia" w:cs="Times New Roman"/>
          <w:lang w:eastAsia="zh-CN" w:bidi="hi-IN"/>
        </w:rPr>
        <w:t>Find the intersecting arc point Q taking the needle point on P</w:t>
      </w:r>
      <w:r w:rsidR="00CE03F2" w:rsidRPr="003A78CC">
        <w:rPr>
          <w:rFonts w:eastAsiaTheme="minorEastAsia" w:cs="Times New Roman"/>
          <w:lang w:eastAsia="zh-CN" w:bidi="hi-IN"/>
        </w:rPr>
        <w:t>'</w:t>
      </w:r>
      <w:r>
        <w:rPr>
          <w:rFonts w:eastAsiaTheme="minorEastAsia" w:cs="Times New Roman"/>
          <w:lang w:eastAsia="zh-CN" w:bidi="hi-IN"/>
        </w:rPr>
        <w:t xml:space="preserve"> and P. Now draw a line joining point Z and Q. which is the normal of ellipse at Z.</w:t>
      </w:r>
    </w:p>
    <w:p w:rsidR="00634554" w:rsidRDefault="00634554" w:rsidP="003A78CC">
      <w:pPr>
        <w:pStyle w:val="BodyText"/>
        <w:numPr>
          <w:ilvl w:val="0"/>
          <w:numId w:val="22"/>
        </w:numPr>
        <w:rPr>
          <w:rFonts w:eastAsiaTheme="minorEastAsia"/>
          <w:lang w:eastAsia="zh-CN" w:bidi="hi-IN"/>
        </w:rPr>
      </w:pPr>
      <w:r>
        <w:rPr>
          <w:rFonts w:eastAsiaTheme="minorEastAsia"/>
          <w:lang w:eastAsia="zh-CN" w:bidi="hi-IN"/>
        </w:rPr>
        <w:t>Draw a perpendicular line with  ZQ, which is the tangent of ellipse at point Z.</w:t>
      </w:r>
    </w:p>
    <w:p w:rsidR="00634554" w:rsidRDefault="00634554" w:rsidP="00634554">
      <w:pPr>
        <w:pStyle w:val="BodyText"/>
        <w:rPr>
          <w:rFonts w:eastAsiaTheme="minorEastAsia"/>
          <w:lang w:eastAsia="zh-CN" w:bidi="hi-IN"/>
        </w:rPr>
      </w:pPr>
    </w:p>
    <w:p w:rsidR="00634554" w:rsidRDefault="00634554" w:rsidP="00634554">
      <w:pPr>
        <w:pStyle w:val="BodyText"/>
        <w:rPr>
          <w:rFonts w:eastAsiaTheme="minorEastAsia"/>
          <w:lang w:eastAsia="zh-CN" w:bidi="hi-IN"/>
        </w:rPr>
      </w:pPr>
    </w:p>
    <w:p w:rsidR="00634554" w:rsidRPr="003A78CC" w:rsidRDefault="00634554" w:rsidP="00C50579">
      <w:pPr>
        <w:pStyle w:val="Heading2"/>
      </w:pPr>
      <w:r>
        <w:lastRenderedPageBreak/>
        <w:t xml:space="preserve">GEOMETRICAL REPRESENTATION </w:t>
      </w:r>
    </w:p>
    <w:p w:rsidR="00634554" w:rsidRDefault="00634554">
      <w:pPr>
        <w:spacing w:line="276" w:lineRule="auto"/>
        <w:jc w:val="left"/>
        <w:rPr>
          <w:lang w:eastAsia="zh-CN" w:bidi="hi-IN"/>
        </w:rPr>
      </w:pPr>
      <w:r>
        <w:rPr>
          <w:lang w:eastAsia="zh-CN" w:bidi="hi-IN"/>
        </w:rPr>
        <w:br w:type="page"/>
      </w:r>
      <w:r w:rsidR="00094666">
        <w:rPr>
          <w:noProof/>
        </w:rPr>
        <w:drawing>
          <wp:anchor distT="0" distB="0" distL="114300" distR="114300" simplePos="0" relativeHeight="251659264" behindDoc="0" locked="0" layoutInCell="1" allowOverlap="1" wp14:anchorId="64444E55" wp14:editId="2B7DF4BD">
            <wp:simplePos x="1371600" y="914400"/>
            <wp:positionH relativeFrom="margin">
              <wp:align>center</wp:align>
            </wp:positionH>
            <wp:positionV relativeFrom="margin">
              <wp:align>center</wp:align>
            </wp:positionV>
            <wp:extent cx="5029200" cy="6784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ipse construction.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6784975"/>
                    </a:xfrm>
                    <a:prstGeom prst="rect">
                      <a:avLst/>
                    </a:prstGeom>
                  </pic:spPr>
                </pic:pic>
              </a:graphicData>
            </a:graphic>
          </wp:anchor>
        </w:drawing>
      </w:r>
    </w:p>
    <w:p w:rsidR="00A83F4A" w:rsidRDefault="00634554" w:rsidP="00C50579">
      <w:pPr>
        <w:pStyle w:val="Heading2"/>
      </w:pPr>
      <w:r>
        <w:lastRenderedPageBreak/>
        <w:t>NUMERICAL COMPUTATION</w:t>
      </w:r>
    </w:p>
    <w:p w:rsidR="00437D06" w:rsidRDefault="00437D06" w:rsidP="00437D06">
      <w:pPr>
        <w:pStyle w:val="BodyText"/>
        <w:rPr>
          <w:lang w:eastAsia="zh-CN" w:bidi="hi-IN"/>
        </w:rPr>
      </w:pPr>
      <w:r>
        <w:rPr>
          <w:lang w:eastAsia="zh-CN" w:bidi="hi-IN"/>
        </w:rPr>
        <w:t xml:space="preserve">According to the given question, </w:t>
      </w:r>
    </w:p>
    <w:p w:rsidR="00437D06" w:rsidRPr="00437D06" w:rsidRDefault="00437D06" w:rsidP="00437D06">
      <w:pPr>
        <w:pStyle w:val="BodyText"/>
        <w:rPr>
          <w:rFonts w:eastAsiaTheme="minorEastAsia"/>
          <w:lang w:eastAsia="zh-CN" w:bidi="hi-IN"/>
        </w:rPr>
      </w:pPr>
      <w:r>
        <w:rPr>
          <w:lang w:eastAsia="zh-CN" w:bidi="hi-IN"/>
        </w:rPr>
        <w:t xml:space="preserve">Length of major axis of ellipse </w:t>
      </w:r>
      <m:oMath>
        <m:d>
          <m:dPr>
            <m:ctrlPr>
              <w:rPr>
                <w:rFonts w:ascii="Cambria Math" w:hAnsi="Cambria Math"/>
                <w:i/>
                <w:lang w:eastAsia="zh-CN" w:bidi="hi-IN"/>
              </w:rPr>
            </m:ctrlPr>
          </m:dPr>
          <m:e>
            <m:r>
              <w:rPr>
                <w:rFonts w:ascii="Cambria Math" w:hAnsi="Cambria Math"/>
                <w:lang w:eastAsia="zh-CN" w:bidi="hi-IN"/>
              </w:rPr>
              <m:t>2a</m:t>
            </m:r>
          </m:e>
        </m:d>
        <m:r>
          <w:rPr>
            <w:rFonts w:ascii="Cambria Math" w:hAnsi="Cambria Math"/>
            <w:lang w:eastAsia="zh-CN" w:bidi="hi-IN"/>
          </w:rPr>
          <m:t>=120mm⇒a=60mm</m:t>
        </m:r>
      </m:oMath>
    </w:p>
    <w:p w:rsidR="00437D06" w:rsidRPr="00437D06" w:rsidRDefault="00437D06" w:rsidP="00437D06">
      <w:pPr>
        <w:pStyle w:val="BodyText"/>
        <w:rPr>
          <w:rFonts w:eastAsiaTheme="minorEastAsia"/>
          <w:lang w:eastAsia="zh-CN" w:bidi="hi-IN"/>
        </w:rPr>
      </w:pPr>
      <w:r>
        <w:rPr>
          <w:rFonts w:eastAsiaTheme="minorEastAsia"/>
          <w:lang w:eastAsia="zh-CN" w:bidi="hi-IN"/>
        </w:rPr>
        <w:t xml:space="preserve">Length of minor axis of ellipse </w:t>
      </w:r>
      <m:oMath>
        <m:d>
          <m:dPr>
            <m:ctrlPr>
              <w:rPr>
                <w:rFonts w:ascii="Cambria Math" w:eastAsiaTheme="minorEastAsia" w:hAnsi="Cambria Math"/>
                <w:i/>
                <w:lang w:eastAsia="zh-CN" w:bidi="hi-IN"/>
              </w:rPr>
            </m:ctrlPr>
          </m:dPr>
          <m:e>
            <m:r>
              <w:rPr>
                <w:rFonts w:ascii="Cambria Math" w:eastAsiaTheme="minorEastAsia" w:hAnsi="Cambria Math"/>
                <w:lang w:eastAsia="zh-CN" w:bidi="hi-IN"/>
              </w:rPr>
              <m:t>2b</m:t>
            </m:r>
          </m:e>
        </m:d>
        <m:r>
          <w:rPr>
            <w:rFonts w:ascii="Cambria Math" w:eastAsiaTheme="minorEastAsia" w:hAnsi="Cambria Math"/>
            <w:lang w:eastAsia="zh-CN" w:bidi="hi-IN"/>
          </w:rPr>
          <m:t>=70mm</m:t>
        </m:r>
        <m:r>
          <w:rPr>
            <w:rFonts w:ascii="Cambria Math" w:hAnsi="Cambria Math"/>
            <w:lang w:eastAsia="zh-CN" w:bidi="hi-IN"/>
          </w:rPr>
          <m:t>⇒b=35mm</m:t>
        </m:r>
      </m:oMath>
    </w:p>
    <w:p w:rsidR="00634554" w:rsidRDefault="00914321" w:rsidP="00634554">
      <w:pPr>
        <w:pStyle w:val="BodyText"/>
        <w:rPr>
          <w:lang w:eastAsia="zh-CN" w:bidi="hi-IN"/>
        </w:rPr>
      </w:pPr>
      <w:r>
        <w:rPr>
          <w:lang w:eastAsia="zh-CN" w:bidi="hi-IN"/>
        </w:rPr>
        <w:t>Now,</w:t>
      </w:r>
    </w:p>
    <w:p w:rsidR="00914321" w:rsidRDefault="00914321" w:rsidP="00634554">
      <w:pPr>
        <w:pStyle w:val="BodyText"/>
        <w:rPr>
          <w:lang w:eastAsia="zh-CN" w:bidi="hi-IN"/>
        </w:rPr>
      </w:pPr>
      <w:r>
        <w:rPr>
          <w:lang w:eastAsia="zh-CN" w:bidi="hi-IN"/>
        </w:rPr>
        <w:t>For the eccentricity of ellipse:</w:t>
      </w:r>
    </w:p>
    <w:p w:rsidR="00914321" w:rsidRDefault="00914321" w:rsidP="00634554">
      <w:pPr>
        <w:pStyle w:val="BodyText"/>
        <w:rPr>
          <w:rFonts w:eastAsiaTheme="minorEastAsia"/>
          <w:lang w:eastAsia="zh-CN" w:bidi="hi-IN"/>
        </w:rPr>
      </w:pPr>
      <w:r>
        <w:rPr>
          <w:lang w:eastAsia="zh-CN" w:bidi="hi-IN"/>
        </w:rPr>
        <w:t>Eccentricity</w:t>
      </w:r>
      <m:oMath>
        <m:d>
          <m:dPr>
            <m:ctrlPr>
              <w:rPr>
                <w:rFonts w:ascii="Cambria Math" w:hAnsi="Cambria Math"/>
                <w:i/>
                <w:lang w:eastAsia="zh-CN" w:bidi="hi-IN"/>
              </w:rPr>
            </m:ctrlPr>
          </m:dPr>
          <m:e>
            <m:r>
              <w:rPr>
                <w:rFonts w:ascii="Cambria Math" w:hAnsi="Cambria Math"/>
                <w:lang w:eastAsia="zh-CN" w:bidi="hi-IN"/>
              </w:rPr>
              <m:t>e</m:t>
            </m:r>
          </m:e>
        </m:d>
        <m:r>
          <w:rPr>
            <w:rFonts w:ascii="Cambria Math" w:hAnsi="Cambria Math"/>
            <w:lang w:eastAsia="zh-CN" w:bidi="hi-IN"/>
          </w:rPr>
          <m:t>=</m:t>
        </m:r>
        <m:rad>
          <m:radPr>
            <m:degHide m:val="1"/>
            <m:ctrlPr>
              <w:rPr>
                <w:rFonts w:ascii="Cambria Math" w:hAnsi="Cambria Math"/>
                <w:i/>
                <w:lang w:eastAsia="zh-CN" w:bidi="hi-IN"/>
              </w:rPr>
            </m:ctrlPr>
          </m:radPr>
          <m:deg/>
          <m:e>
            <m:r>
              <w:rPr>
                <w:rFonts w:ascii="Cambria Math" w:hAnsi="Cambria Math"/>
                <w:lang w:eastAsia="zh-CN" w:bidi="hi-IN"/>
              </w:rPr>
              <m:t>1-</m:t>
            </m:r>
            <m:f>
              <m:fPr>
                <m:ctrlPr>
                  <w:rPr>
                    <w:rFonts w:ascii="Cambria Math" w:hAnsi="Cambria Math"/>
                    <w:i/>
                    <w:lang w:eastAsia="zh-CN" w:bidi="hi-IN"/>
                  </w:rPr>
                </m:ctrlPr>
              </m:fPr>
              <m:num>
                <m:sSup>
                  <m:sSupPr>
                    <m:ctrlPr>
                      <w:rPr>
                        <w:rFonts w:ascii="Cambria Math" w:hAnsi="Cambria Math"/>
                        <w:i/>
                        <w:lang w:eastAsia="zh-CN" w:bidi="hi-IN"/>
                      </w:rPr>
                    </m:ctrlPr>
                  </m:sSupPr>
                  <m:e>
                    <m:r>
                      <w:rPr>
                        <w:rFonts w:ascii="Cambria Math" w:hAnsi="Cambria Math"/>
                        <w:lang w:eastAsia="zh-CN" w:bidi="hi-IN"/>
                      </w:rPr>
                      <m:t>b</m:t>
                    </m:r>
                  </m:e>
                  <m:sup>
                    <m:r>
                      <w:rPr>
                        <w:rFonts w:ascii="Cambria Math" w:hAnsi="Cambria Math"/>
                        <w:lang w:eastAsia="zh-CN" w:bidi="hi-IN"/>
                      </w:rPr>
                      <m:t>2</m:t>
                    </m:r>
                  </m:sup>
                </m:sSup>
              </m:num>
              <m:den>
                <m:sSup>
                  <m:sSupPr>
                    <m:ctrlPr>
                      <w:rPr>
                        <w:rFonts w:ascii="Cambria Math" w:hAnsi="Cambria Math"/>
                        <w:i/>
                        <w:lang w:eastAsia="zh-CN" w:bidi="hi-IN"/>
                      </w:rPr>
                    </m:ctrlPr>
                  </m:sSupPr>
                  <m:e>
                    <m:r>
                      <w:rPr>
                        <w:rFonts w:ascii="Cambria Math" w:hAnsi="Cambria Math"/>
                        <w:lang w:eastAsia="zh-CN" w:bidi="hi-IN"/>
                      </w:rPr>
                      <m:t>a</m:t>
                    </m:r>
                  </m:e>
                  <m:sup>
                    <m:r>
                      <w:rPr>
                        <w:rFonts w:ascii="Cambria Math" w:hAnsi="Cambria Math"/>
                        <w:lang w:eastAsia="zh-CN" w:bidi="hi-IN"/>
                      </w:rPr>
                      <m:t>2</m:t>
                    </m:r>
                  </m:sup>
                </m:sSup>
              </m:den>
            </m:f>
          </m:e>
        </m:rad>
      </m:oMath>
    </w:p>
    <w:p w:rsidR="00914321" w:rsidRDefault="0060160A" w:rsidP="00914321">
      <w:pPr>
        <w:pStyle w:val="BodyText"/>
        <w:numPr>
          <w:ilvl w:val="0"/>
          <w:numId w:val="24"/>
        </w:numPr>
        <w:rPr>
          <w:rFonts w:eastAsiaTheme="minorEastAsia"/>
          <w:lang w:eastAsia="zh-CN" w:bidi="hi-IN"/>
        </w:rPr>
      </w:pPr>
      <m:oMath>
        <m:rad>
          <m:radPr>
            <m:degHide m:val="1"/>
            <m:ctrlPr>
              <w:rPr>
                <w:rFonts w:ascii="Cambria Math" w:eastAsiaTheme="minorEastAsia" w:hAnsi="Cambria Math"/>
                <w:i/>
                <w:lang w:eastAsia="zh-CN" w:bidi="hi-IN"/>
              </w:rPr>
            </m:ctrlPr>
          </m:radPr>
          <m:deg/>
          <m:e>
            <m:r>
              <w:rPr>
                <w:rFonts w:ascii="Cambria Math" w:eastAsiaTheme="minorEastAsia" w:hAnsi="Cambria Math"/>
                <w:lang w:eastAsia="zh-CN" w:bidi="hi-IN"/>
              </w:rPr>
              <m:t>1-</m:t>
            </m:r>
            <m:f>
              <m:fPr>
                <m:ctrlPr>
                  <w:rPr>
                    <w:rFonts w:ascii="Cambria Math" w:eastAsiaTheme="minorEastAsia" w:hAnsi="Cambria Math"/>
                    <w:i/>
                    <w:lang w:eastAsia="zh-CN" w:bidi="hi-IN"/>
                  </w:rPr>
                </m:ctrlPr>
              </m:fPr>
              <m:num>
                <m:sSup>
                  <m:sSupPr>
                    <m:ctrlPr>
                      <w:rPr>
                        <w:rFonts w:ascii="Cambria Math" w:eastAsiaTheme="minorEastAsia" w:hAnsi="Cambria Math"/>
                        <w:i/>
                        <w:lang w:eastAsia="zh-CN" w:bidi="hi-IN"/>
                      </w:rPr>
                    </m:ctrlPr>
                  </m:sSupPr>
                  <m:e>
                    <m:r>
                      <w:rPr>
                        <w:rFonts w:ascii="Cambria Math" w:eastAsiaTheme="minorEastAsia" w:hAnsi="Cambria Math"/>
                        <w:lang w:eastAsia="zh-CN" w:bidi="hi-IN"/>
                      </w:rPr>
                      <m:t>35</m:t>
                    </m:r>
                  </m:e>
                  <m:sup>
                    <m:r>
                      <w:rPr>
                        <w:rFonts w:ascii="Cambria Math" w:eastAsiaTheme="minorEastAsia" w:hAnsi="Cambria Math"/>
                        <w:lang w:eastAsia="zh-CN" w:bidi="hi-IN"/>
                      </w:rPr>
                      <m:t>2</m:t>
                    </m:r>
                  </m:sup>
                </m:sSup>
              </m:num>
              <m:den>
                <m:sSup>
                  <m:sSupPr>
                    <m:ctrlPr>
                      <w:rPr>
                        <w:rFonts w:ascii="Cambria Math" w:eastAsiaTheme="minorEastAsia" w:hAnsi="Cambria Math"/>
                        <w:i/>
                        <w:lang w:eastAsia="zh-CN" w:bidi="hi-IN"/>
                      </w:rPr>
                    </m:ctrlPr>
                  </m:sSupPr>
                  <m:e>
                    <m:r>
                      <w:rPr>
                        <w:rFonts w:ascii="Cambria Math" w:eastAsiaTheme="minorEastAsia" w:hAnsi="Cambria Math"/>
                        <w:lang w:eastAsia="zh-CN" w:bidi="hi-IN"/>
                      </w:rPr>
                      <m:t>60</m:t>
                    </m:r>
                  </m:e>
                  <m:sup>
                    <m:r>
                      <w:rPr>
                        <w:rFonts w:ascii="Cambria Math" w:eastAsiaTheme="minorEastAsia" w:hAnsi="Cambria Math"/>
                        <w:lang w:eastAsia="zh-CN" w:bidi="hi-IN"/>
                      </w:rPr>
                      <m:t>2</m:t>
                    </m:r>
                  </m:sup>
                </m:sSup>
              </m:den>
            </m:f>
          </m:e>
        </m:rad>
      </m:oMath>
    </w:p>
    <w:p w:rsidR="00914321" w:rsidRDefault="0060160A" w:rsidP="00914321">
      <w:pPr>
        <w:pStyle w:val="BodyText"/>
        <w:numPr>
          <w:ilvl w:val="0"/>
          <w:numId w:val="24"/>
        </w:numPr>
        <w:rPr>
          <w:rFonts w:eastAsiaTheme="minorEastAsia"/>
          <w:lang w:eastAsia="zh-CN" w:bidi="hi-IN"/>
        </w:rPr>
      </w:pPr>
      <m:oMath>
        <m:f>
          <m:fPr>
            <m:ctrlPr>
              <w:rPr>
                <w:rFonts w:ascii="Cambria Math" w:eastAsiaTheme="minorEastAsia" w:hAnsi="Cambria Math"/>
                <w:i/>
                <w:lang w:eastAsia="zh-CN" w:bidi="hi-IN"/>
              </w:rPr>
            </m:ctrlPr>
          </m:fPr>
          <m:num>
            <m:rad>
              <m:radPr>
                <m:degHide m:val="1"/>
                <m:ctrlPr>
                  <w:rPr>
                    <w:rFonts w:ascii="Cambria Math" w:eastAsiaTheme="minorEastAsia" w:hAnsi="Cambria Math"/>
                    <w:i/>
                    <w:lang w:eastAsia="zh-CN" w:bidi="hi-IN"/>
                  </w:rPr>
                </m:ctrlPr>
              </m:radPr>
              <m:deg/>
              <m:e>
                <m:r>
                  <w:rPr>
                    <w:rFonts w:ascii="Cambria Math" w:eastAsiaTheme="minorEastAsia" w:hAnsi="Cambria Math"/>
                    <w:lang w:eastAsia="zh-CN" w:bidi="hi-IN"/>
                  </w:rPr>
                  <m:t>95</m:t>
                </m:r>
              </m:e>
            </m:rad>
          </m:num>
          <m:den>
            <m:r>
              <w:rPr>
                <w:rFonts w:ascii="Cambria Math" w:eastAsiaTheme="minorEastAsia" w:hAnsi="Cambria Math"/>
                <w:lang w:eastAsia="zh-CN" w:bidi="hi-IN"/>
              </w:rPr>
              <m:t>12</m:t>
            </m:r>
          </m:den>
        </m:f>
      </m:oMath>
    </w:p>
    <w:p w:rsidR="00914321" w:rsidRDefault="00914321" w:rsidP="00914321">
      <w:pPr>
        <w:pStyle w:val="BodyText"/>
        <w:numPr>
          <w:ilvl w:val="0"/>
          <w:numId w:val="24"/>
        </w:numPr>
        <w:rPr>
          <w:rFonts w:eastAsiaTheme="minorEastAsia"/>
          <w:lang w:eastAsia="zh-CN" w:bidi="hi-IN"/>
        </w:rPr>
      </w:pPr>
      <w:r>
        <w:rPr>
          <w:rFonts w:eastAsiaTheme="minorEastAsia"/>
          <w:lang w:eastAsia="zh-CN" w:bidi="hi-IN"/>
        </w:rPr>
        <w:t>0.8122</w:t>
      </w:r>
    </w:p>
    <w:p w:rsidR="00914321" w:rsidRDefault="00914321" w:rsidP="00914321">
      <w:pPr>
        <w:pStyle w:val="BodyText"/>
        <w:rPr>
          <w:rFonts w:eastAsiaTheme="minorEastAsia"/>
          <w:lang w:eastAsia="zh-CN" w:bidi="hi-IN"/>
        </w:rPr>
      </w:pPr>
      <w:r>
        <w:rPr>
          <w:rFonts w:eastAsiaTheme="minorEastAsia"/>
          <w:lang w:eastAsia="zh-CN" w:bidi="hi-IN"/>
        </w:rPr>
        <w:t>For the focus of ellipse:</w:t>
      </w:r>
    </w:p>
    <w:p w:rsidR="00914321" w:rsidRDefault="00914321" w:rsidP="00914321">
      <w:pPr>
        <w:pStyle w:val="BodyText"/>
        <w:rPr>
          <w:rFonts w:eastAsiaTheme="minorEastAsia"/>
          <w:lang w:eastAsia="zh-CN" w:bidi="hi-IN"/>
        </w:rPr>
      </w:pPr>
      <w:r>
        <w:rPr>
          <w:rFonts w:eastAsiaTheme="minorEastAsia"/>
          <w:lang w:eastAsia="zh-CN" w:bidi="hi-IN"/>
        </w:rPr>
        <w:t>Focus</w:t>
      </w:r>
      <w:r w:rsidR="00094666">
        <w:rPr>
          <w:rFonts w:eastAsiaTheme="minorEastAsia"/>
          <w:lang w:eastAsia="zh-CN" w:bidi="hi-IN"/>
        </w:rPr>
        <w:t xml:space="preserve">  </w:t>
      </w:r>
      <w:r>
        <w:rPr>
          <w:rFonts w:eastAsiaTheme="minorEastAsia"/>
          <w:lang w:eastAsia="zh-CN" w:bidi="hi-IN"/>
        </w:rPr>
        <w:t>=</w:t>
      </w:r>
      <m:oMath>
        <m:d>
          <m:dPr>
            <m:ctrlPr>
              <w:rPr>
                <w:rFonts w:ascii="Cambria Math" w:eastAsiaTheme="minorEastAsia" w:hAnsi="Cambria Math"/>
                <w:i/>
                <w:lang w:eastAsia="zh-CN" w:bidi="hi-IN"/>
              </w:rPr>
            </m:ctrlPr>
          </m:dPr>
          <m:e>
            <m:r>
              <w:rPr>
                <w:rFonts w:ascii="Cambria Math" w:eastAsiaTheme="minorEastAsia" w:hAnsi="Cambria Math"/>
                <w:lang w:eastAsia="zh-CN" w:bidi="hi-IN"/>
              </w:rPr>
              <m:t>±ae,0</m:t>
            </m:r>
          </m:e>
        </m:d>
      </m:oMath>
    </w:p>
    <w:p w:rsidR="00094666" w:rsidRPr="00094666" w:rsidRDefault="0060160A" w:rsidP="00094666">
      <w:pPr>
        <w:pStyle w:val="BodyText"/>
        <w:numPr>
          <w:ilvl w:val="0"/>
          <w:numId w:val="26"/>
        </w:numPr>
        <w:rPr>
          <w:rFonts w:eastAsiaTheme="minorEastAsia"/>
          <w:lang w:eastAsia="zh-CN" w:bidi="hi-IN"/>
        </w:rPr>
      </w:pPr>
      <m:oMath>
        <m:d>
          <m:dPr>
            <m:ctrlPr>
              <w:rPr>
                <w:rFonts w:ascii="Cambria Math" w:eastAsiaTheme="minorEastAsia" w:hAnsi="Cambria Math"/>
                <w:i/>
                <w:lang w:eastAsia="zh-CN" w:bidi="hi-IN"/>
              </w:rPr>
            </m:ctrlPr>
          </m:dPr>
          <m:e>
            <m:r>
              <w:rPr>
                <w:rFonts w:ascii="Cambria Math" w:eastAsiaTheme="minorEastAsia" w:hAnsi="Cambria Math"/>
                <w:lang w:eastAsia="zh-CN" w:bidi="hi-IN"/>
              </w:rPr>
              <m:t>±60×0.8122,0</m:t>
            </m:r>
          </m:e>
        </m:d>
      </m:oMath>
    </w:p>
    <w:p w:rsidR="00094666" w:rsidRDefault="0060160A" w:rsidP="00094666">
      <w:pPr>
        <w:pStyle w:val="BodyText"/>
        <w:numPr>
          <w:ilvl w:val="0"/>
          <w:numId w:val="26"/>
        </w:numPr>
        <w:rPr>
          <w:rFonts w:eastAsiaTheme="minorEastAsia"/>
          <w:lang w:eastAsia="zh-CN" w:bidi="hi-IN"/>
        </w:rPr>
      </w:pPr>
      <m:oMath>
        <m:d>
          <m:dPr>
            <m:ctrlPr>
              <w:rPr>
                <w:rFonts w:ascii="Cambria Math" w:eastAsiaTheme="minorEastAsia" w:hAnsi="Cambria Math"/>
                <w:i/>
                <w:lang w:eastAsia="zh-CN" w:bidi="hi-IN"/>
              </w:rPr>
            </m:ctrlPr>
          </m:dPr>
          <m:e>
            <m:r>
              <w:rPr>
                <w:rFonts w:ascii="Cambria Math" w:eastAsiaTheme="minorEastAsia" w:hAnsi="Cambria Math"/>
                <w:lang w:eastAsia="zh-CN" w:bidi="hi-IN"/>
              </w:rPr>
              <m:t>±48.734,0</m:t>
            </m:r>
          </m:e>
        </m:d>
      </m:oMath>
    </w:p>
    <w:p w:rsidR="00914321" w:rsidRDefault="00094666" w:rsidP="00634554">
      <w:pPr>
        <w:pStyle w:val="BodyText"/>
        <w:rPr>
          <w:rFonts w:eastAsiaTheme="minorEastAsia"/>
          <w:lang w:eastAsia="zh-CN" w:bidi="hi-IN"/>
        </w:rPr>
      </w:pPr>
      <w:r>
        <w:rPr>
          <w:rFonts w:eastAsiaTheme="minorEastAsia"/>
          <w:lang w:eastAsia="zh-CN" w:bidi="hi-IN"/>
        </w:rPr>
        <w:t>For the distance of directrix from the origin:</w:t>
      </w:r>
    </w:p>
    <w:p w:rsidR="00094666" w:rsidRPr="00094666" w:rsidRDefault="00094666" w:rsidP="00634554">
      <w:pPr>
        <w:pStyle w:val="BodyText"/>
        <w:rPr>
          <w:rFonts w:eastAsiaTheme="minorEastAsia"/>
          <w:lang w:eastAsia="zh-CN" w:bidi="hi-IN"/>
        </w:rPr>
      </w:pPr>
      <w:r>
        <w:rPr>
          <w:rFonts w:eastAsiaTheme="minorEastAsia"/>
          <w:lang w:eastAsia="zh-CN" w:bidi="hi-IN"/>
        </w:rPr>
        <w:t>Distance of directrix  from origin :</w:t>
      </w:r>
    </w:p>
    <w:p w:rsidR="00094666" w:rsidRPr="00094666" w:rsidRDefault="0060160A" w:rsidP="00094666">
      <w:pPr>
        <w:pStyle w:val="BodyText"/>
        <w:numPr>
          <w:ilvl w:val="0"/>
          <w:numId w:val="29"/>
        </w:numPr>
        <w:rPr>
          <w:rFonts w:eastAsiaTheme="minorEastAsia"/>
          <w:lang w:eastAsia="zh-CN" w:bidi="hi-IN"/>
        </w:rPr>
      </w:pPr>
      <m:oMath>
        <m:f>
          <m:fPr>
            <m:ctrlPr>
              <w:rPr>
                <w:rFonts w:ascii="Cambria Math" w:eastAsiaTheme="minorEastAsia" w:hAnsi="Cambria Math"/>
                <w:i/>
                <w:lang w:eastAsia="zh-CN" w:bidi="hi-IN"/>
              </w:rPr>
            </m:ctrlPr>
          </m:fPr>
          <m:num>
            <m:r>
              <w:rPr>
                <w:rFonts w:ascii="Cambria Math" w:eastAsiaTheme="minorEastAsia" w:hAnsi="Cambria Math"/>
                <w:lang w:eastAsia="zh-CN" w:bidi="hi-IN"/>
              </w:rPr>
              <m:t>a</m:t>
            </m:r>
          </m:num>
          <m:den>
            <m:r>
              <w:rPr>
                <w:rFonts w:ascii="Cambria Math" w:eastAsiaTheme="minorEastAsia" w:hAnsi="Cambria Math"/>
                <w:lang w:eastAsia="zh-CN" w:bidi="hi-IN"/>
              </w:rPr>
              <m:t>e</m:t>
            </m:r>
          </m:den>
        </m:f>
      </m:oMath>
    </w:p>
    <w:p w:rsidR="00094666" w:rsidRDefault="0060160A" w:rsidP="00094666">
      <w:pPr>
        <w:pStyle w:val="BodyText"/>
        <w:numPr>
          <w:ilvl w:val="0"/>
          <w:numId w:val="29"/>
        </w:numPr>
        <w:rPr>
          <w:rFonts w:eastAsiaTheme="minorEastAsia"/>
          <w:lang w:eastAsia="zh-CN" w:bidi="hi-IN"/>
        </w:rPr>
      </w:pPr>
      <m:oMath>
        <m:f>
          <m:fPr>
            <m:ctrlPr>
              <w:rPr>
                <w:rFonts w:ascii="Cambria Math" w:eastAsiaTheme="minorEastAsia" w:hAnsi="Cambria Math"/>
                <w:i/>
                <w:lang w:eastAsia="zh-CN" w:bidi="hi-IN"/>
              </w:rPr>
            </m:ctrlPr>
          </m:fPr>
          <m:num>
            <m:r>
              <w:rPr>
                <w:rFonts w:ascii="Cambria Math" w:eastAsiaTheme="minorEastAsia" w:hAnsi="Cambria Math"/>
                <w:lang w:eastAsia="zh-CN" w:bidi="hi-IN"/>
              </w:rPr>
              <m:t>60</m:t>
            </m:r>
          </m:num>
          <m:den>
            <m:r>
              <w:rPr>
                <w:rFonts w:ascii="Cambria Math" w:eastAsiaTheme="minorEastAsia" w:hAnsi="Cambria Math"/>
                <w:lang w:eastAsia="zh-CN" w:bidi="hi-IN"/>
              </w:rPr>
              <m:t>0.8122</m:t>
            </m:r>
          </m:den>
        </m:f>
      </m:oMath>
    </w:p>
    <w:p w:rsidR="00094666" w:rsidRDefault="00094666" w:rsidP="00094666">
      <w:pPr>
        <w:pStyle w:val="BodyText"/>
        <w:numPr>
          <w:ilvl w:val="0"/>
          <w:numId w:val="29"/>
        </w:numPr>
        <w:rPr>
          <w:rFonts w:eastAsiaTheme="minorEastAsia"/>
          <w:lang w:eastAsia="zh-CN" w:bidi="hi-IN"/>
        </w:rPr>
      </w:pPr>
      <w:r>
        <w:rPr>
          <w:rFonts w:eastAsiaTheme="minorEastAsia"/>
          <w:lang w:eastAsia="zh-CN" w:bidi="hi-IN"/>
        </w:rPr>
        <w:t>73.87mm</w:t>
      </w:r>
    </w:p>
    <w:p w:rsidR="00094666" w:rsidRDefault="00094666" w:rsidP="00094666">
      <w:pPr>
        <w:pStyle w:val="BodyText"/>
        <w:rPr>
          <w:rFonts w:eastAsiaTheme="minorEastAsia"/>
          <w:lang w:eastAsia="zh-CN" w:bidi="hi-IN"/>
        </w:rPr>
      </w:pPr>
    </w:p>
    <w:p w:rsidR="00094666" w:rsidRPr="00914321" w:rsidRDefault="00094666" w:rsidP="00094666">
      <w:pPr>
        <w:pStyle w:val="BodyText"/>
        <w:ind w:left="2562"/>
        <w:rPr>
          <w:rFonts w:eastAsiaTheme="minorEastAsia"/>
          <w:lang w:eastAsia="zh-CN" w:bidi="hi-IN"/>
        </w:rPr>
      </w:pPr>
    </w:p>
    <w:p w:rsidR="00CF743F" w:rsidRDefault="00CF743F" w:rsidP="00CF743F">
      <w:pPr>
        <w:pStyle w:val="Heading2"/>
      </w:pPr>
      <w:r>
        <w:lastRenderedPageBreak/>
        <w:t>QUESTION</w:t>
      </w:r>
    </w:p>
    <w:p w:rsidR="00CF743F" w:rsidRPr="00CF743F" w:rsidRDefault="00CF743F" w:rsidP="00CF743F">
      <w:pPr>
        <w:pStyle w:val="BodyText"/>
        <w:numPr>
          <w:ilvl w:val="0"/>
          <w:numId w:val="13"/>
        </w:numPr>
        <w:rPr>
          <w:lang w:eastAsia="zh-CN" w:bidi="hi-IN"/>
        </w:rPr>
      </w:pPr>
      <w:r>
        <w:rPr>
          <w:lang w:eastAsia="zh-CN" w:bidi="hi-IN"/>
        </w:rPr>
        <w:t>In an ellipse, S and S</w:t>
      </w:r>
      <w:r>
        <w:rPr>
          <w:rFonts w:cs="Times New Roman"/>
          <w:lang w:eastAsia="zh-CN" w:bidi="hi-IN"/>
        </w:rPr>
        <w:t>'</w:t>
      </w:r>
      <w:r>
        <w:rPr>
          <w:lang w:eastAsia="zh-CN" w:bidi="hi-IN"/>
        </w:rPr>
        <w:t xml:space="preserve"> are the foci, A and A</w:t>
      </w:r>
      <w:r>
        <w:rPr>
          <w:rFonts w:cs="Times New Roman"/>
          <w:lang w:eastAsia="zh-CN" w:bidi="hi-IN"/>
        </w:rPr>
        <w:t xml:space="preserve">' are the vertices, ZM and Z'M' are the directrix, P is any point on ellipse such that PS + PS' = 12 and AZ =3. </w:t>
      </w:r>
      <w:r w:rsidR="00D74031">
        <w:rPr>
          <w:rFonts w:cs="Times New Roman"/>
          <w:lang w:eastAsia="zh-CN" w:bidi="hi-IN"/>
        </w:rPr>
        <w:t>F</w:t>
      </w:r>
      <w:r>
        <w:rPr>
          <w:rFonts w:cs="Times New Roman"/>
          <w:lang w:eastAsia="zh-CN" w:bidi="hi-IN"/>
        </w:rPr>
        <w:t>ind the vertices, center, eccentricity, foci and the equation of directrix if O is the center of ellipse as the origin and AA' as the x-axis.</w:t>
      </w:r>
    </w:p>
    <w:p w:rsidR="00CF743F" w:rsidRDefault="00CF743F" w:rsidP="00CF743F">
      <w:pPr>
        <w:pStyle w:val="BodyText"/>
        <w:ind w:left="720"/>
        <w:rPr>
          <w:lang w:eastAsia="zh-CN" w:bidi="hi-IN"/>
        </w:rPr>
      </w:pPr>
      <w:r>
        <w:rPr>
          <w:lang w:eastAsia="zh-CN" w:bidi="hi-IN"/>
        </w:rPr>
        <w:t>Solution:</w:t>
      </w:r>
    </w:p>
    <w:p w:rsidR="00CF743F" w:rsidRPr="00CF743F" w:rsidRDefault="00CF743F" w:rsidP="00CF743F">
      <w:pPr>
        <w:pStyle w:val="BodyText"/>
        <w:ind w:left="720"/>
        <w:rPr>
          <w:rFonts w:ascii="Cambria Math" w:hAnsi="Cambria Math"/>
          <w:lang w:eastAsia="zh-CN" w:bidi="hi-IN"/>
          <w:oMath/>
        </w:rPr>
      </w:pPr>
      <w:r>
        <w:rPr>
          <w:lang w:eastAsia="zh-CN" w:bidi="hi-IN"/>
        </w:rPr>
        <w:t>Here,</w:t>
      </w:r>
    </w:p>
    <w:p w:rsidR="00CF743F" w:rsidRDefault="00CF743F" w:rsidP="00CF743F">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w:t>
      </w:r>
      <m:oMath>
        <m:r>
          <w:rPr>
            <w:rFonts w:ascii="Cambria Math" w:hAnsi="Cambria Math" w:cs="Times New Roman"/>
            <w:lang w:eastAsia="zh-CN" w:bidi="hi-IN"/>
          </w:rPr>
          <m:t>PS + P</m:t>
        </m:r>
        <m:sSup>
          <m:sSupPr>
            <m:ctrlPr>
              <w:rPr>
                <w:rFonts w:ascii="Cambria Math" w:hAnsi="Cambria Math" w:cs="Times New Roman"/>
                <w:i/>
                <w:lang w:eastAsia="zh-CN" w:bidi="hi-IN"/>
              </w:rPr>
            </m:ctrlPr>
          </m:sSupPr>
          <m:e>
            <m:r>
              <w:rPr>
                <w:rFonts w:ascii="Cambria Math" w:hAnsi="Cambria Math" w:cs="Times New Roman"/>
                <w:lang w:eastAsia="zh-CN" w:bidi="hi-IN"/>
              </w:rPr>
              <m:t>S</m:t>
            </m:r>
          </m:e>
          <m:sup>
            <m:r>
              <w:rPr>
                <w:rFonts w:ascii="Cambria Math" w:hAnsi="Cambria Math" w:cs="Times New Roman"/>
                <w:lang w:eastAsia="zh-CN" w:bidi="hi-IN"/>
              </w:rPr>
              <m:t>'</m:t>
            </m:r>
          </m:sup>
        </m:sSup>
        <m:r>
          <w:rPr>
            <w:rFonts w:ascii="Cambria Math" w:hAnsi="Cambria Math" w:cs="Times New Roman"/>
            <w:lang w:eastAsia="zh-CN" w:bidi="hi-IN"/>
          </w:rPr>
          <m:t>= 12</m:t>
        </m:r>
        <m:r>
          <w:rPr>
            <w:rFonts w:ascii="Cambria Math" w:eastAsiaTheme="minorEastAsia" w:hAnsi="Cambria Math" w:cs="Cambria Math"/>
            <w:lang w:eastAsia="zh-CN" w:bidi="hi-IN"/>
          </w:rPr>
          <m:t>=2a</m:t>
        </m:r>
      </m:oMath>
      <w:r>
        <w:rPr>
          <w:rFonts w:ascii="Cambria Math" w:eastAsiaTheme="minorEastAsia" w:hAnsi="Cambria Math" w:cs="Cambria Math"/>
          <w:lang w:eastAsia="zh-CN" w:bidi="hi-IN"/>
        </w:rPr>
        <w:t xml:space="preserve"> where,</w:t>
      </w:r>
      <m:oMath>
        <m:d>
          <m:dPr>
            <m:ctrlPr>
              <w:rPr>
                <w:rFonts w:ascii="Cambria Math" w:eastAsiaTheme="minorEastAsia" w:hAnsi="Cambria Math" w:cs="Cambria Math"/>
                <w:i/>
                <w:lang w:eastAsia="zh-CN" w:bidi="hi-IN"/>
              </w:rPr>
            </m:ctrlPr>
          </m:dPr>
          <m:e>
            <m:r>
              <w:rPr>
                <w:rFonts w:ascii="Cambria Math" w:eastAsiaTheme="minorEastAsia" w:hAnsi="Cambria Math" w:cs="Cambria Math"/>
                <w:lang w:eastAsia="zh-CN" w:bidi="hi-IN"/>
              </w:rPr>
              <m:t>±a,0</m:t>
            </m:r>
          </m:e>
        </m:d>
      </m:oMath>
      <w:r>
        <w:rPr>
          <w:rFonts w:ascii="Cambria Math" w:eastAsiaTheme="minorEastAsia" w:hAnsi="Cambria Math" w:cs="Cambria Math"/>
          <w:lang w:eastAsia="zh-CN" w:bidi="hi-IN"/>
        </w:rPr>
        <w:t xml:space="preserve"> is the vertices of vertex of  ellipse.</w:t>
      </w:r>
    </w:p>
    <w:p w:rsidR="00CF743F" w:rsidRDefault="00CF743F" w:rsidP="00CF743F">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w:t>
      </w:r>
      <m:oMath>
        <m:r>
          <w:rPr>
            <w:rFonts w:ascii="Cambria Math" w:eastAsiaTheme="minorEastAsia" w:hAnsi="Cambria Math" w:cs="Cambria Math"/>
            <w:lang w:eastAsia="zh-CN" w:bidi="hi-IN"/>
          </w:rPr>
          <m:t>a=6</m:t>
        </m:r>
      </m:oMath>
    </w:p>
    <w:p w:rsidR="00CF743F" w:rsidRDefault="00901FBB" w:rsidP="00CF743F">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w:t>
      </w:r>
      <m:oMath>
        <m:r>
          <w:rPr>
            <w:rFonts w:ascii="Cambria Math" w:eastAsiaTheme="minorEastAsia" w:hAnsi="Cambria Math" w:cs="Cambria Math"/>
            <w:lang w:eastAsia="zh-CN" w:bidi="hi-IN"/>
          </w:rPr>
          <m:t>AZ=3s⇒or,</m:t>
        </m:r>
        <m:f>
          <m:fPr>
            <m:ctrlPr>
              <w:rPr>
                <w:rFonts w:ascii="Cambria Math" w:eastAsiaTheme="minorEastAsia" w:hAnsi="Cambria Math" w:cs="Cambria Math"/>
                <w:i/>
                <w:lang w:eastAsia="zh-CN" w:bidi="hi-IN"/>
              </w:rPr>
            </m:ctrlPr>
          </m:fPr>
          <m:num>
            <m:r>
              <w:rPr>
                <w:rFonts w:ascii="Cambria Math" w:eastAsiaTheme="minorEastAsia" w:hAnsi="Cambria Math" w:cs="Cambria Math"/>
                <w:lang w:eastAsia="zh-CN" w:bidi="hi-IN"/>
              </w:rPr>
              <m:t>a</m:t>
            </m:r>
          </m:num>
          <m:den>
            <m:r>
              <w:rPr>
                <w:rFonts w:ascii="Cambria Math" w:eastAsiaTheme="minorEastAsia" w:hAnsi="Cambria Math" w:cs="Cambria Math"/>
                <w:lang w:eastAsia="zh-CN" w:bidi="hi-IN"/>
              </w:rPr>
              <m:t>e</m:t>
            </m:r>
          </m:den>
        </m:f>
        <m:r>
          <w:rPr>
            <w:rFonts w:ascii="Cambria Math" w:eastAsiaTheme="minorEastAsia" w:hAnsi="Cambria Math" w:cs="Cambria Math"/>
            <w:lang w:eastAsia="zh-CN" w:bidi="hi-IN"/>
          </w:rPr>
          <m:t>-a=3</m:t>
        </m:r>
      </m:oMath>
    </w:p>
    <w:p w:rsidR="003B79FA" w:rsidRPr="003B79FA" w:rsidRDefault="003B79FA" w:rsidP="00CF743F">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Or,</w:t>
      </w:r>
      <m:oMath>
        <m:r>
          <w:rPr>
            <w:rFonts w:ascii="Cambria Math" w:eastAsiaTheme="minorEastAsia" w:hAnsi="Cambria Math" w:cs="Cambria Math"/>
            <w:lang w:eastAsia="zh-CN" w:bidi="hi-IN"/>
          </w:rPr>
          <m:t>a</m:t>
        </m:r>
        <m:d>
          <m:dPr>
            <m:ctrlPr>
              <w:rPr>
                <w:rFonts w:ascii="Cambria Math" w:eastAsiaTheme="minorEastAsia" w:hAnsi="Cambria Math" w:cs="Cambria Math"/>
                <w:i/>
                <w:lang w:eastAsia="zh-CN" w:bidi="hi-IN"/>
              </w:rPr>
            </m:ctrlPr>
          </m:dPr>
          <m:e>
            <m:f>
              <m:fPr>
                <m:ctrlPr>
                  <w:rPr>
                    <w:rFonts w:ascii="Cambria Math" w:eastAsiaTheme="minorEastAsia" w:hAnsi="Cambria Math" w:cs="Cambria Math"/>
                    <w:i/>
                    <w:lang w:eastAsia="zh-CN" w:bidi="hi-IN"/>
                  </w:rPr>
                </m:ctrlPr>
              </m:fPr>
              <m:num>
                <m:r>
                  <w:rPr>
                    <w:rFonts w:ascii="Cambria Math" w:eastAsiaTheme="minorEastAsia" w:hAnsi="Cambria Math" w:cs="Cambria Math"/>
                    <w:lang w:eastAsia="zh-CN" w:bidi="hi-IN"/>
                  </w:rPr>
                  <m:t>1</m:t>
                </m:r>
              </m:num>
              <m:den>
                <m:r>
                  <w:rPr>
                    <w:rFonts w:ascii="Cambria Math" w:eastAsiaTheme="minorEastAsia" w:hAnsi="Cambria Math" w:cs="Cambria Math"/>
                    <w:lang w:eastAsia="zh-CN" w:bidi="hi-IN"/>
                  </w:rPr>
                  <m:t>e</m:t>
                </m:r>
              </m:den>
            </m:f>
            <m:r>
              <w:rPr>
                <w:rFonts w:ascii="Cambria Math" w:eastAsiaTheme="minorEastAsia" w:hAnsi="Cambria Math" w:cs="Cambria Math"/>
                <w:lang w:eastAsia="zh-CN" w:bidi="hi-IN"/>
              </w:rPr>
              <m:t>-1</m:t>
            </m:r>
          </m:e>
        </m:d>
        <m:r>
          <w:rPr>
            <w:rFonts w:ascii="Cambria Math" w:eastAsiaTheme="minorEastAsia" w:hAnsi="Cambria Math" w:cs="Cambria Math"/>
            <w:lang w:eastAsia="zh-CN" w:bidi="hi-IN"/>
          </w:rPr>
          <m:t>=3</m:t>
        </m:r>
      </m:oMath>
    </w:p>
    <w:p w:rsidR="003B79FA" w:rsidRDefault="003B79FA" w:rsidP="00CF743F">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Or,</w:t>
      </w:r>
      <m:oMath>
        <m:f>
          <m:fPr>
            <m:ctrlPr>
              <w:rPr>
                <w:rFonts w:ascii="Cambria Math" w:eastAsiaTheme="minorEastAsia" w:hAnsi="Cambria Math" w:cs="Cambria Math"/>
                <w:i/>
                <w:lang w:eastAsia="zh-CN" w:bidi="hi-IN"/>
              </w:rPr>
            </m:ctrlPr>
          </m:fPr>
          <m:num>
            <m:r>
              <w:rPr>
                <w:rFonts w:ascii="Cambria Math" w:eastAsiaTheme="minorEastAsia" w:hAnsi="Cambria Math" w:cs="Cambria Math"/>
                <w:lang w:eastAsia="zh-CN" w:bidi="hi-IN"/>
              </w:rPr>
              <m:t>1</m:t>
            </m:r>
          </m:num>
          <m:den>
            <m:r>
              <w:rPr>
                <w:rFonts w:ascii="Cambria Math" w:eastAsiaTheme="minorEastAsia" w:hAnsi="Cambria Math" w:cs="Cambria Math"/>
                <w:lang w:eastAsia="zh-CN" w:bidi="hi-IN"/>
              </w:rPr>
              <m:t>e</m:t>
            </m:r>
          </m:den>
        </m:f>
        <m:r>
          <w:rPr>
            <w:rFonts w:ascii="Cambria Math" w:eastAsiaTheme="minorEastAsia" w:hAnsi="Cambria Math" w:cs="Cambria Math"/>
            <w:lang w:eastAsia="zh-CN" w:bidi="hi-IN"/>
          </w:rPr>
          <m:t>=</m:t>
        </m:r>
        <m:f>
          <m:fPr>
            <m:ctrlPr>
              <w:rPr>
                <w:rFonts w:ascii="Cambria Math" w:eastAsiaTheme="minorEastAsia" w:hAnsi="Cambria Math" w:cs="Cambria Math"/>
                <w:i/>
                <w:lang w:eastAsia="zh-CN" w:bidi="hi-IN"/>
              </w:rPr>
            </m:ctrlPr>
          </m:fPr>
          <m:num>
            <m:r>
              <w:rPr>
                <w:rFonts w:ascii="Cambria Math" w:eastAsiaTheme="minorEastAsia" w:hAnsi="Cambria Math" w:cs="Cambria Math"/>
                <w:lang w:eastAsia="zh-CN" w:bidi="hi-IN"/>
              </w:rPr>
              <m:t>3</m:t>
            </m:r>
          </m:num>
          <m:den>
            <m:r>
              <w:rPr>
                <w:rFonts w:ascii="Cambria Math" w:eastAsiaTheme="minorEastAsia" w:hAnsi="Cambria Math" w:cs="Cambria Math"/>
                <w:lang w:eastAsia="zh-CN" w:bidi="hi-IN"/>
              </w:rPr>
              <m:t>6</m:t>
            </m:r>
          </m:den>
        </m:f>
        <m:r>
          <w:rPr>
            <w:rFonts w:ascii="Cambria Math" w:eastAsiaTheme="minorEastAsia" w:hAnsi="Cambria Math" w:cs="Cambria Math"/>
            <w:lang w:eastAsia="zh-CN" w:bidi="hi-IN"/>
          </w:rPr>
          <m:t>+1=</m:t>
        </m:r>
        <m:f>
          <m:fPr>
            <m:ctrlPr>
              <w:rPr>
                <w:rFonts w:ascii="Cambria Math" w:eastAsiaTheme="minorEastAsia" w:hAnsi="Cambria Math" w:cs="Cambria Math"/>
                <w:i/>
                <w:lang w:eastAsia="zh-CN" w:bidi="hi-IN"/>
              </w:rPr>
            </m:ctrlPr>
          </m:fPr>
          <m:num>
            <m:r>
              <w:rPr>
                <w:rFonts w:ascii="Cambria Math" w:eastAsiaTheme="minorEastAsia" w:hAnsi="Cambria Math" w:cs="Cambria Math"/>
                <w:lang w:eastAsia="zh-CN" w:bidi="hi-IN"/>
              </w:rPr>
              <m:t>3</m:t>
            </m:r>
          </m:num>
          <m:den>
            <m:r>
              <w:rPr>
                <w:rFonts w:ascii="Cambria Math" w:eastAsiaTheme="minorEastAsia" w:hAnsi="Cambria Math" w:cs="Cambria Math"/>
                <w:lang w:eastAsia="zh-CN" w:bidi="hi-IN"/>
              </w:rPr>
              <m:t>2</m:t>
            </m:r>
          </m:den>
        </m:f>
      </m:oMath>
    </w:p>
    <w:p w:rsidR="003B79FA" w:rsidRDefault="00A7479D" w:rsidP="00A7479D">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Or,</w:t>
      </w:r>
      <m:oMath>
        <m:r>
          <w:rPr>
            <w:rFonts w:ascii="Cambria Math" w:eastAsiaTheme="minorEastAsia" w:hAnsi="Cambria Math" w:cs="Cambria Math"/>
            <w:lang w:eastAsia="zh-CN" w:bidi="hi-IN"/>
          </w:rPr>
          <m:t>e=</m:t>
        </m:r>
        <m:f>
          <m:fPr>
            <m:ctrlPr>
              <w:rPr>
                <w:rFonts w:ascii="Cambria Math" w:eastAsiaTheme="minorEastAsia" w:hAnsi="Cambria Math" w:cs="Cambria Math"/>
                <w:i/>
                <w:lang w:eastAsia="zh-CN" w:bidi="hi-IN"/>
              </w:rPr>
            </m:ctrlPr>
          </m:fPr>
          <m:num>
            <m:r>
              <w:rPr>
                <w:rFonts w:ascii="Cambria Math" w:eastAsiaTheme="minorEastAsia" w:hAnsi="Cambria Math" w:cs="Cambria Math"/>
                <w:lang w:eastAsia="zh-CN" w:bidi="hi-IN"/>
              </w:rPr>
              <m:t>2</m:t>
            </m:r>
          </m:num>
          <m:den>
            <m:r>
              <w:rPr>
                <w:rFonts w:ascii="Cambria Math" w:eastAsiaTheme="minorEastAsia" w:hAnsi="Cambria Math" w:cs="Cambria Math"/>
                <w:lang w:eastAsia="zh-CN" w:bidi="hi-IN"/>
              </w:rPr>
              <m:t>3</m:t>
            </m:r>
          </m:den>
        </m:f>
      </m:oMath>
    </w:p>
    <w:p w:rsidR="003B79FA" w:rsidRDefault="003B79FA" w:rsidP="00CF743F">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For the foci of the ellipse:</w:t>
      </w:r>
    </w:p>
    <w:p w:rsidR="003B79FA" w:rsidRPr="003B79FA" w:rsidRDefault="003B79FA" w:rsidP="00CF743F">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 xml:space="preserve">The coordinate of foci is given by </w:t>
      </w:r>
      <m:oMath>
        <m:d>
          <m:dPr>
            <m:ctrlPr>
              <w:rPr>
                <w:rFonts w:ascii="Cambria Math" w:eastAsiaTheme="minorEastAsia" w:hAnsi="Cambria Math" w:cs="Cambria Math"/>
                <w:i/>
                <w:lang w:eastAsia="zh-CN" w:bidi="hi-IN"/>
              </w:rPr>
            </m:ctrlPr>
          </m:dPr>
          <m:e>
            <m:r>
              <w:rPr>
                <w:rFonts w:ascii="Cambria Math" w:eastAsiaTheme="minorEastAsia" w:hAnsi="Cambria Math" w:cs="Cambria Math"/>
                <w:lang w:eastAsia="zh-CN" w:bidi="hi-IN"/>
              </w:rPr>
              <m:t>±ae,0</m:t>
            </m:r>
          </m:e>
        </m:d>
      </m:oMath>
    </w:p>
    <w:p w:rsidR="00A7479D" w:rsidRDefault="00A7479D" w:rsidP="00A7479D">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w:t>
      </w:r>
      <m:oMath>
        <m:d>
          <m:dPr>
            <m:ctrlPr>
              <w:rPr>
                <w:rFonts w:ascii="Cambria Math" w:eastAsiaTheme="minorEastAsia" w:hAnsi="Cambria Math" w:cs="Cambria Math"/>
                <w:i/>
                <w:lang w:eastAsia="zh-CN" w:bidi="hi-IN"/>
              </w:rPr>
            </m:ctrlPr>
          </m:dPr>
          <m:e>
            <m:r>
              <w:rPr>
                <w:rFonts w:ascii="Cambria Math" w:eastAsiaTheme="minorEastAsia" w:hAnsi="Cambria Math" w:cs="Cambria Math"/>
                <w:lang w:eastAsia="zh-CN" w:bidi="hi-IN"/>
              </w:rPr>
              <m:t>±6×</m:t>
            </m:r>
            <m:f>
              <m:fPr>
                <m:ctrlPr>
                  <w:rPr>
                    <w:rFonts w:ascii="Cambria Math" w:eastAsiaTheme="minorEastAsia" w:hAnsi="Cambria Math" w:cs="Cambria Math"/>
                    <w:i/>
                    <w:lang w:eastAsia="zh-CN" w:bidi="hi-IN"/>
                  </w:rPr>
                </m:ctrlPr>
              </m:fPr>
              <m:num>
                <m:r>
                  <w:rPr>
                    <w:rFonts w:ascii="Cambria Math" w:eastAsiaTheme="minorEastAsia" w:hAnsi="Cambria Math" w:cs="Cambria Math"/>
                    <w:lang w:eastAsia="zh-CN" w:bidi="hi-IN"/>
                  </w:rPr>
                  <m:t>2</m:t>
                </m:r>
              </m:num>
              <m:den>
                <m:r>
                  <w:rPr>
                    <w:rFonts w:ascii="Cambria Math" w:eastAsiaTheme="minorEastAsia" w:hAnsi="Cambria Math" w:cs="Cambria Math"/>
                    <w:lang w:eastAsia="zh-CN" w:bidi="hi-IN"/>
                  </w:rPr>
                  <m:t>3</m:t>
                </m:r>
              </m:den>
            </m:f>
            <m:r>
              <w:rPr>
                <w:rFonts w:ascii="Cambria Math" w:eastAsiaTheme="minorEastAsia" w:hAnsi="Cambria Math" w:cs="Cambria Math"/>
                <w:lang w:eastAsia="zh-CN" w:bidi="hi-IN"/>
              </w:rPr>
              <m:t>,0</m:t>
            </m:r>
          </m:e>
        </m:d>
        <m:r>
          <w:rPr>
            <w:rFonts w:ascii="Cambria Math" w:eastAsiaTheme="minorEastAsia" w:hAnsi="Cambria Math" w:cs="Cambria Math"/>
            <w:lang w:eastAsia="zh-CN" w:bidi="hi-IN"/>
          </w:rPr>
          <m:t>⇒</m:t>
        </m:r>
        <m:d>
          <m:dPr>
            <m:ctrlPr>
              <w:rPr>
                <w:rFonts w:ascii="Cambria Math" w:eastAsiaTheme="minorEastAsia" w:hAnsi="Cambria Math" w:cs="Cambria Math"/>
                <w:i/>
                <w:lang w:eastAsia="zh-CN" w:bidi="hi-IN"/>
              </w:rPr>
            </m:ctrlPr>
          </m:dPr>
          <m:e>
            <m:r>
              <w:rPr>
                <w:rFonts w:ascii="Cambria Math" w:eastAsiaTheme="minorEastAsia" w:hAnsi="Cambria Math" w:cs="Cambria Math"/>
                <w:lang w:eastAsia="zh-CN" w:bidi="hi-IN"/>
              </w:rPr>
              <m:t>±4,0</m:t>
            </m:r>
          </m:e>
        </m:d>
      </m:oMath>
    </w:p>
    <w:p w:rsidR="00A7479D" w:rsidRDefault="00A7479D" w:rsidP="00A7479D">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The equation of directrix is given by:</w:t>
      </w:r>
    </w:p>
    <w:p w:rsidR="00A7479D" w:rsidRDefault="00A7479D" w:rsidP="00A7479D">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w:t>
      </w:r>
      <m:oMath>
        <m:r>
          <w:rPr>
            <w:rFonts w:ascii="Cambria Math" w:eastAsiaTheme="minorEastAsia" w:hAnsi="Cambria Math" w:cs="Cambria Math"/>
            <w:lang w:eastAsia="zh-CN" w:bidi="hi-IN"/>
          </w:rPr>
          <m:t>x=±</m:t>
        </m:r>
        <m:f>
          <m:fPr>
            <m:ctrlPr>
              <w:rPr>
                <w:rFonts w:ascii="Cambria Math" w:eastAsiaTheme="minorEastAsia" w:hAnsi="Cambria Math" w:cs="Cambria Math"/>
                <w:i/>
                <w:lang w:eastAsia="zh-CN" w:bidi="hi-IN"/>
              </w:rPr>
            </m:ctrlPr>
          </m:fPr>
          <m:num>
            <m:r>
              <w:rPr>
                <w:rFonts w:ascii="Cambria Math" w:eastAsiaTheme="minorEastAsia" w:hAnsi="Cambria Math" w:cs="Cambria Math"/>
                <w:lang w:eastAsia="zh-CN" w:bidi="hi-IN"/>
              </w:rPr>
              <m:t>a</m:t>
            </m:r>
          </m:num>
          <m:den>
            <m:r>
              <w:rPr>
                <w:rFonts w:ascii="Cambria Math" w:eastAsiaTheme="minorEastAsia" w:hAnsi="Cambria Math" w:cs="Cambria Math"/>
                <w:lang w:eastAsia="zh-CN" w:bidi="hi-IN"/>
              </w:rPr>
              <m:t>e</m:t>
            </m:r>
          </m:den>
        </m:f>
      </m:oMath>
    </w:p>
    <w:p w:rsidR="00A7479D" w:rsidRPr="00A7479D" w:rsidRDefault="00A7479D" w:rsidP="00A7479D">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Or,</w:t>
      </w:r>
      <m:oMath>
        <m:r>
          <w:rPr>
            <w:rFonts w:ascii="Cambria Math" w:eastAsiaTheme="minorEastAsia" w:hAnsi="Cambria Math" w:cs="Cambria Math"/>
            <w:lang w:eastAsia="zh-CN" w:bidi="hi-IN"/>
          </w:rPr>
          <m:t>x=±6×</m:t>
        </m:r>
        <m:f>
          <m:fPr>
            <m:ctrlPr>
              <w:rPr>
                <w:rFonts w:ascii="Cambria Math" w:eastAsiaTheme="minorEastAsia" w:hAnsi="Cambria Math" w:cs="Cambria Math"/>
                <w:i/>
                <w:lang w:eastAsia="zh-CN" w:bidi="hi-IN"/>
              </w:rPr>
            </m:ctrlPr>
          </m:fPr>
          <m:num>
            <m:r>
              <w:rPr>
                <w:rFonts w:ascii="Cambria Math" w:eastAsiaTheme="minorEastAsia" w:hAnsi="Cambria Math" w:cs="Cambria Math"/>
                <w:lang w:eastAsia="zh-CN" w:bidi="hi-IN"/>
              </w:rPr>
              <m:t>3</m:t>
            </m:r>
          </m:num>
          <m:den>
            <m:r>
              <w:rPr>
                <w:rFonts w:ascii="Cambria Math" w:eastAsiaTheme="minorEastAsia" w:hAnsi="Cambria Math" w:cs="Cambria Math"/>
                <w:lang w:eastAsia="zh-CN" w:bidi="hi-IN"/>
              </w:rPr>
              <m:t>2</m:t>
            </m:r>
          </m:den>
        </m:f>
      </m:oMath>
    </w:p>
    <w:p w:rsidR="00A7479D" w:rsidRDefault="00A7479D" w:rsidP="00A7479D">
      <w:pPr>
        <w:pStyle w:val="BodyText"/>
        <w:ind w:left="720"/>
        <w:rPr>
          <w:rFonts w:ascii="Cambria Math" w:eastAsiaTheme="minorEastAsia" w:hAnsi="Cambria Math" w:cs="Cambria Math"/>
          <w:lang w:eastAsia="zh-CN" w:bidi="hi-IN"/>
        </w:rPr>
      </w:pPr>
      <w:r>
        <w:rPr>
          <w:rFonts w:ascii="Cambria Math" w:eastAsiaTheme="minorEastAsia" w:hAnsi="Cambria Math" w:cs="Cambria Math"/>
          <w:lang w:eastAsia="zh-CN" w:bidi="hi-IN"/>
        </w:rPr>
        <w:t>Or,</w:t>
      </w:r>
      <m:oMath>
        <m:r>
          <w:rPr>
            <w:rFonts w:ascii="Cambria Math" w:eastAsiaTheme="minorEastAsia" w:hAnsi="Cambria Math" w:cs="Cambria Math"/>
            <w:lang w:eastAsia="zh-CN" w:bidi="hi-IN"/>
          </w:rPr>
          <m:t>x=±9</m:t>
        </m:r>
      </m:oMath>
    </w:p>
    <w:p w:rsidR="00CF743F" w:rsidRPr="00CF743F" w:rsidRDefault="00CF743F" w:rsidP="00CF743F">
      <w:pPr>
        <w:pStyle w:val="BodyText"/>
        <w:rPr>
          <w:lang w:eastAsia="zh-CN" w:bidi="hi-IN"/>
        </w:rPr>
      </w:pPr>
    </w:p>
    <w:p w:rsidR="00AC5383" w:rsidRDefault="00AC5383" w:rsidP="00C50579">
      <w:pPr>
        <w:pStyle w:val="Heading2"/>
      </w:pPr>
      <w:r>
        <w:lastRenderedPageBreak/>
        <w:t>APPLICATION</w:t>
      </w:r>
    </w:p>
    <w:p w:rsidR="00AC5383" w:rsidRDefault="00AC5383" w:rsidP="00AC5383">
      <w:pPr>
        <w:pStyle w:val="BodyText"/>
        <w:numPr>
          <w:ilvl w:val="0"/>
          <w:numId w:val="30"/>
        </w:numPr>
        <w:rPr>
          <w:lang w:eastAsia="zh-CN" w:bidi="hi-IN"/>
        </w:rPr>
      </w:pPr>
      <w:r>
        <w:rPr>
          <w:lang w:eastAsia="zh-CN" w:bidi="hi-IN"/>
        </w:rPr>
        <w:t>Many real- world situations can be represented by ellipses, including orbits of planets, satellites, moons and comets and shapes of boat kneels, rudders and some airplane wings.</w:t>
      </w:r>
    </w:p>
    <w:p w:rsidR="0075006D" w:rsidRDefault="0075006D" w:rsidP="00AC5383">
      <w:pPr>
        <w:pStyle w:val="BodyText"/>
        <w:numPr>
          <w:ilvl w:val="0"/>
          <w:numId w:val="30"/>
        </w:numPr>
        <w:rPr>
          <w:lang w:eastAsia="zh-CN" w:bidi="hi-IN"/>
        </w:rPr>
      </w:pPr>
      <w:r>
        <w:rPr>
          <w:lang w:eastAsia="zh-CN" w:bidi="hi-IN"/>
        </w:rPr>
        <w:t>Hyperbola shape is extensively used in the design of bridges.</w:t>
      </w:r>
    </w:p>
    <w:p w:rsidR="0075006D" w:rsidRDefault="0075006D" w:rsidP="0075006D">
      <w:pPr>
        <w:pStyle w:val="BodyText"/>
        <w:numPr>
          <w:ilvl w:val="0"/>
          <w:numId w:val="30"/>
        </w:numPr>
        <w:rPr>
          <w:lang w:eastAsia="zh-CN" w:bidi="hi-IN"/>
        </w:rPr>
      </w:pPr>
      <w:r>
        <w:rPr>
          <w:lang w:eastAsia="zh-CN" w:bidi="hi-IN"/>
        </w:rPr>
        <w:t>Parabolic mirror are used to converge light beams at the focus of the parabola.</w:t>
      </w:r>
    </w:p>
    <w:p w:rsidR="0075006D" w:rsidRDefault="0075006D" w:rsidP="00AC5383">
      <w:pPr>
        <w:pStyle w:val="BodyText"/>
        <w:numPr>
          <w:ilvl w:val="0"/>
          <w:numId w:val="30"/>
        </w:numPr>
        <w:rPr>
          <w:lang w:eastAsia="zh-CN" w:bidi="hi-IN"/>
        </w:rPr>
      </w:pPr>
      <w:r>
        <w:rPr>
          <w:lang w:eastAsia="zh-CN" w:bidi="hi-IN"/>
        </w:rPr>
        <w:t>The equation of circle can be used to make camera lens, rings, wheels etc.</w:t>
      </w:r>
    </w:p>
    <w:p w:rsidR="00AC5383" w:rsidRDefault="00AC5383" w:rsidP="00AC5383">
      <w:pPr>
        <w:pStyle w:val="BodyText"/>
        <w:numPr>
          <w:ilvl w:val="0"/>
          <w:numId w:val="30"/>
        </w:numPr>
        <w:rPr>
          <w:lang w:eastAsia="zh-CN" w:bidi="hi-IN"/>
        </w:rPr>
      </w:pPr>
      <w:r>
        <w:rPr>
          <w:lang w:eastAsia="zh-CN" w:bidi="hi-IN"/>
        </w:rPr>
        <w:t>A medical device called a lithotripter uses elliptical reflectors to break up kidney stones by generating sound waves.</w:t>
      </w:r>
    </w:p>
    <w:p w:rsidR="0075006D" w:rsidRDefault="0075006D" w:rsidP="00AC5383">
      <w:pPr>
        <w:pStyle w:val="BodyText"/>
        <w:numPr>
          <w:ilvl w:val="0"/>
          <w:numId w:val="30"/>
        </w:numPr>
        <w:rPr>
          <w:lang w:eastAsia="zh-CN" w:bidi="hi-IN"/>
        </w:rPr>
      </w:pPr>
      <w:r>
        <w:rPr>
          <w:lang w:eastAsia="zh-CN" w:bidi="hi-IN"/>
        </w:rPr>
        <w:t xml:space="preserve">Interference pattern produced </w:t>
      </w:r>
      <w:r w:rsidR="008A7F68">
        <w:rPr>
          <w:lang w:eastAsia="zh-CN" w:bidi="hi-IN"/>
        </w:rPr>
        <w:t>by two</w:t>
      </w:r>
      <w:r>
        <w:rPr>
          <w:lang w:eastAsia="zh-CN" w:bidi="hi-IN"/>
        </w:rPr>
        <w:t xml:space="preserve"> circular waves is hyperbolic in nature.</w:t>
      </w:r>
    </w:p>
    <w:p w:rsidR="00AC5383" w:rsidRDefault="00AC5383" w:rsidP="00AC5383">
      <w:pPr>
        <w:pStyle w:val="BodyText"/>
        <w:numPr>
          <w:ilvl w:val="0"/>
          <w:numId w:val="30"/>
        </w:numPr>
        <w:rPr>
          <w:lang w:eastAsia="zh-CN" w:bidi="hi-IN"/>
        </w:rPr>
      </w:pPr>
      <w:r>
        <w:rPr>
          <w:lang w:eastAsia="zh-CN" w:bidi="hi-IN"/>
        </w:rPr>
        <w:t xml:space="preserve">The path of each planet is an ellipse having the sun at one focus, according to kepler’s </w:t>
      </w:r>
      <w:r w:rsidR="00401711">
        <w:rPr>
          <w:lang w:eastAsia="zh-CN" w:bidi="hi-IN"/>
        </w:rPr>
        <w:t>first law of planetary motion.</w:t>
      </w:r>
    </w:p>
    <w:p w:rsidR="0075006D" w:rsidRDefault="0075006D" w:rsidP="00AC5383">
      <w:pPr>
        <w:pStyle w:val="BodyText"/>
        <w:numPr>
          <w:ilvl w:val="0"/>
          <w:numId w:val="30"/>
        </w:numPr>
        <w:rPr>
          <w:lang w:eastAsia="zh-CN" w:bidi="hi-IN"/>
        </w:rPr>
      </w:pPr>
      <w:r>
        <w:rPr>
          <w:lang w:eastAsia="zh-CN" w:bidi="hi-IN"/>
        </w:rPr>
        <w:t>In light housed, parabolic bulbs are provided to have a good focus of beam to be seen from distance by mariners.</w:t>
      </w:r>
    </w:p>
    <w:p w:rsidR="0075006D" w:rsidRDefault="008A7F68" w:rsidP="00AC5383">
      <w:pPr>
        <w:pStyle w:val="BodyText"/>
        <w:numPr>
          <w:ilvl w:val="0"/>
          <w:numId w:val="30"/>
        </w:numPr>
        <w:rPr>
          <w:lang w:eastAsia="zh-CN" w:bidi="hi-IN"/>
        </w:rPr>
      </w:pPr>
      <w:r>
        <w:rPr>
          <w:lang w:eastAsia="zh-CN" w:bidi="hi-IN"/>
        </w:rPr>
        <w:t>Elliptical training machines enable</w:t>
      </w:r>
      <w:r w:rsidR="0075006D">
        <w:rPr>
          <w:lang w:eastAsia="zh-CN" w:bidi="hi-IN"/>
        </w:rPr>
        <w:t xml:space="preserve"> running or walking without straining the heart.</w:t>
      </w:r>
    </w:p>
    <w:p w:rsidR="0075006D" w:rsidRDefault="0075006D" w:rsidP="00AC5383">
      <w:pPr>
        <w:pStyle w:val="BodyText"/>
        <w:numPr>
          <w:ilvl w:val="0"/>
          <w:numId w:val="30"/>
        </w:numPr>
        <w:rPr>
          <w:lang w:eastAsia="zh-CN" w:bidi="hi-IN"/>
        </w:rPr>
      </w:pPr>
      <w:r>
        <w:rPr>
          <w:lang w:eastAsia="zh-CN" w:bidi="hi-IN"/>
        </w:rPr>
        <w:t>Satellite systems, Radio systems use hyperbolic functions.</w:t>
      </w:r>
    </w:p>
    <w:p w:rsidR="0075006D" w:rsidRDefault="0075006D" w:rsidP="00AC5383">
      <w:pPr>
        <w:pStyle w:val="BodyText"/>
        <w:numPr>
          <w:ilvl w:val="0"/>
          <w:numId w:val="30"/>
        </w:numPr>
        <w:rPr>
          <w:lang w:eastAsia="zh-CN" w:bidi="hi-IN"/>
        </w:rPr>
      </w:pPr>
      <w:r>
        <w:rPr>
          <w:lang w:eastAsia="zh-CN" w:bidi="hi-IN"/>
        </w:rPr>
        <w:t>Inverse relationship is related to hyperbola. Pressure and Volume of gas are in inverse relationships. This can be described by a hyperbola.</w:t>
      </w:r>
    </w:p>
    <w:p w:rsidR="0075006D" w:rsidRDefault="00A6054A" w:rsidP="00AC5383">
      <w:pPr>
        <w:pStyle w:val="BodyText"/>
        <w:numPr>
          <w:ilvl w:val="0"/>
          <w:numId w:val="30"/>
        </w:numPr>
        <w:rPr>
          <w:lang w:eastAsia="zh-CN" w:bidi="hi-IN"/>
        </w:rPr>
      </w:pPr>
      <w:r>
        <w:rPr>
          <w:lang w:eastAsia="zh-CN" w:bidi="hi-IN"/>
        </w:rPr>
        <w:t>When a tumbler of water is tilted, an elliptical surface of water is seen.</w:t>
      </w:r>
    </w:p>
    <w:p w:rsidR="00A6054A" w:rsidRPr="00AC5383" w:rsidRDefault="00A6054A" w:rsidP="00A6054A">
      <w:pPr>
        <w:pStyle w:val="BodyText"/>
        <w:ind w:left="720"/>
        <w:rPr>
          <w:lang w:eastAsia="zh-CN" w:bidi="hi-IN"/>
        </w:rPr>
      </w:pPr>
    </w:p>
    <w:p w:rsidR="00AC5383" w:rsidRPr="00AC5383" w:rsidRDefault="00AC5383" w:rsidP="00AC5383">
      <w:pPr>
        <w:pStyle w:val="BodyText"/>
        <w:rPr>
          <w:lang w:eastAsia="zh-CN" w:bidi="hi-IN"/>
        </w:rPr>
      </w:pPr>
    </w:p>
    <w:p w:rsidR="00AC5383" w:rsidRPr="00AC5383" w:rsidRDefault="00AC5383" w:rsidP="00AC5383">
      <w:pPr>
        <w:pStyle w:val="BodyText"/>
        <w:rPr>
          <w:lang w:eastAsia="zh-CN" w:bidi="hi-IN"/>
        </w:rPr>
      </w:pPr>
    </w:p>
    <w:p w:rsidR="00914321" w:rsidRDefault="004F7608" w:rsidP="00C50579">
      <w:pPr>
        <w:pStyle w:val="Heading2"/>
      </w:pPr>
      <w:r>
        <w:lastRenderedPageBreak/>
        <w:t>REFERENCES</w:t>
      </w:r>
    </w:p>
    <w:p w:rsidR="00C50579" w:rsidRDefault="00C50579" w:rsidP="00C50579">
      <w:pPr>
        <w:pStyle w:val="BodyText"/>
        <w:numPr>
          <w:ilvl w:val="0"/>
          <w:numId w:val="32"/>
        </w:numPr>
        <w:rPr>
          <w:lang w:eastAsia="zh-CN" w:bidi="hi-IN"/>
        </w:rPr>
      </w:pPr>
      <w:r>
        <w:rPr>
          <w:lang w:eastAsia="zh-CN" w:bidi="hi-IN"/>
        </w:rPr>
        <w:t xml:space="preserve">Nabaraj Adhikari, Amba Datt Joshi, Nabaraj Bhandari, Raghu Bir Bhatta, Hari Prapanna Kandel, </w:t>
      </w:r>
      <w:r>
        <w:rPr>
          <w:i/>
          <w:lang w:eastAsia="zh-CN" w:bidi="hi-IN"/>
        </w:rPr>
        <w:t>Principle of mathematics,</w:t>
      </w:r>
      <w:r>
        <w:rPr>
          <w:lang w:eastAsia="zh-CN" w:bidi="hi-IN"/>
        </w:rPr>
        <w:t xml:space="preserve"> Kriti Publication Pvt.Ltd., Putalishadak, Kathmandu</w:t>
      </w:r>
    </w:p>
    <w:p w:rsidR="00C50579" w:rsidRDefault="00C50579" w:rsidP="00C50579">
      <w:pPr>
        <w:pStyle w:val="BodyText"/>
        <w:numPr>
          <w:ilvl w:val="0"/>
          <w:numId w:val="32"/>
        </w:numPr>
        <w:rPr>
          <w:lang w:eastAsia="zh-CN" w:bidi="hi-IN"/>
        </w:rPr>
      </w:pPr>
      <w:r>
        <w:rPr>
          <w:lang w:eastAsia="zh-CN" w:bidi="hi-IN"/>
        </w:rPr>
        <w:t xml:space="preserve">N. Adhikari, H.N. Nath and et.al. </w:t>
      </w:r>
      <w:r w:rsidRPr="00C50579">
        <w:rPr>
          <w:i/>
          <w:lang w:eastAsia="zh-CN" w:bidi="hi-IN"/>
        </w:rPr>
        <w:t>Pioneer Mathematics Grade XI and XII,</w:t>
      </w:r>
      <w:r>
        <w:rPr>
          <w:lang w:eastAsia="zh-CN" w:bidi="hi-IN"/>
        </w:rPr>
        <w:t xml:space="preserve"> Dreamland Publication Pvt.Ltd.2014, Kathmandu, Nepal.</w:t>
      </w:r>
    </w:p>
    <w:p w:rsidR="00C50579" w:rsidRDefault="00C50579" w:rsidP="00C50579">
      <w:pPr>
        <w:pStyle w:val="BodyText"/>
        <w:numPr>
          <w:ilvl w:val="0"/>
          <w:numId w:val="32"/>
        </w:numPr>
        <w:rPr>
          <w:lang w:eastAsia="zh-CN" w:bidi="hi-IN"/>
        </w:rPr>
      </w:pPr>
      <w:r>
        <w:rPr>
          <w:lang w:eastAsia="zh-CN" w:bidi="hi-IN"/>
        </w:rPr>
        <w:t xml:space="preserve">P.M. Bajracharya and G. Basnet, </w:t>
      </w:r>
      <w:r w:rsidRPr="00C50579">
        <w:rPr>
          <w:i/>
          <w:lang w:eastAsia="zh-CN" w:bidi="hi-IN"/>
        </w:rPr>
        <w:t xml:space="preserve">Fundamental of Mathematics, </w:t>
      </w:r>
      <w:r>
        <w:rPr>
          <w:lang w:eastAsia="zh-CN" w:bidi="hi-IN"/>
        </w:rPr>
        <w:t xml:space="preserve"> class XI and XII, Buddha Academic, 2008, Nepal.</w:t>
      </w:r>
    </w:p>
    <w:p w:rsidR="004F7608" w:rsidRPr="004F7608" w:rsidRDefault="004F7608" w:rsidP="004F7608">
      <w:pPr>
        <w:pStyle w:val="BodyText"/>
        <w:rPr>
          <w:lang w:eastAsia="zh-CN" w:bidi="hi-IN"/>
        </w:rPr>
      </w:pPr>
    </w:p>
    <w:p w:rsidR="004F7608" w:rsidRPr="004F7608" w:rsidRDefault="004F7608" w:rsidP="004F7608">
      <w:pPr>
        <w:pStyle w:val="BodyText"/>
        <w:rPr>
          <w:lang w:eastAsia="zh-CN" w:bidi="hi-IN"/>
        </w:rPr>
      </w:pPr>
    </w:p>
    <w:p w:rsidR="004F7608" w:rsidRPr="004F7608" w:rsidRDefault="004F7608" w:rsidP="004F7608">
      <w:pPr>
        <w:pStyle w:val="BodyText"/>
        <w:rPr>
          <w:lang w:eastAsia="zh-CN" w:bidi="hi-IN"/>
        </w:rPr>
      </w:pPr>
    </w:p>
    <w:sectPr w:rsidR="004F7608" w:rsidRPr="004F7608" w:rsidSect="005F5433">
      <w:footerReference w:type="default" r:id="rId12"/>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60A" w:rsidRDefault="0060160A" w:rsidP="00F36F05">
      <w:pPr>
        <w:spacing w:after="0" w:line="240" w:lineRule="auto"/>
      </w:pPr>
      <w:r>
        <w:separator/>
      </w:r>
    </w:p>
  </w:endnote>
  <w:endnote w:type="continuationSeparator" w:id="0">
    <w:p w:rsidR="0060160A" w:rsidRDefault="0060160A" w:rsidP="00F3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erif CJK SC">
    <w:panose1 w:val="00000000000000000000"/>
    <w:charset w:val="80"/>
    <w:family w:val="roman"/>
    <w:notTrueType/>
    <w:pitch w:val="variable"/>
    <w:sig w:usb0="30000287" w:usb1="2BDF3C10" w:usb2="00000016" w:usb3="00000000" w:csb0="002E0107" w:csb1="00000000"/>
  </w:font>
  <w:font w:name="Arial">
    <w:panose1 w:val="020B0604020202020204"/>
    <w:charset w:val="00"/>
    <w:family w:val="swiss"/>
    <w:pitch w:val="variable"/>
    <w:sig w:usb0="20002A87" w:usb1="80000000" w:usb2="00000008" w:usb3="00000000" w:csb0="000001FF" w:csb1="00000000"/>
  </w:font>
  <w:font w:name="Noto Sans CJK SC">
    <w:panose1 w:val="00000000000000000000"/>
    <w:charset w:val="80"/>
    <w:family w:val="swiss"/>
    <w:notTrueType/>
    <w:pitch w:val="variable"/>
    <w:sig w:usb0="30000287" w:usb1="2BDF3C10" w:usb2="00000016" w:usb3="00000000" w:csb0="002E0107" w:csb1="00000000"/>
  </w:font>
  <w:font w:name="Mangal">
    <w:altName w:val="Padauk"/>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07" w:rsidRDefault="005F5433">
    <w:pPr>
      <w:pStyle w:val="Footer"/>
      <w:pBdr>
        <w:top w:val="thinThickSmallGap" w:sz="24" w:space="1" w:color="622423" w:themeColor="accent2" w:themeShade="7F"/>
      </w:pBdr>
      <w:rPr>
        <w:rFonts w:asciiTheme="majorHAnsi" w:eastAsiaTheme="majorEastAsia" w:hAnsiTheme="majorHAnsi" w:cstheme="majorBidi"/>
      </w:rPr>
    </w:pPr>
    <w:r w:rsidRPr="005F5433">
      <w:rPr>
        <w:rFonts w:asciiTheme="majorHAnsi" w:eastAsiaTheme="majorEastAsia" w:hAnsiTheme="majorHAnsi" w:cstheme="majorBidi"/>
        <w:color w:val="808080" w:themeColor="background1" w:themeShade="80"/>
        <w:spacing w:val="60"/>
      </w:rPr>
      <w:t>Page</w:t>
    </w:r>
    <w:r w:rsidRPr="005F5433">
      <w:rPr>
        <w:rFonts w:asciiTheme="majorHAnsi" w:eastAsiaTheme="majorEastAsia" w:hAnsiTheme="majorHAnsi" w:cstheme="majorBidi"/>
      </w:rPr>
      <w:t xml:space="preserve"> | </w:t>
    </w:r>
    <w:r w:rsidRPr="005F5433">
      <w:rPr>
        <w:rFonts w:asciiTheme="majorHAnsi" w:eastAsiaTheme="majorEastAsia" w:hAnsiTheme="majorHAnsi" w:cstheme="majorBidi"/>
      </w:rPr>
      <w:fldChar w:fldCharType="begin"/>
    </w:r>
    <w:r w:rsidRPr="005F5433">
      <w:rPr>
        <w:rFonts w:asciiTheme="majorHAnsi" w:eastAsiaTheme="majorEastAsia" w:hAnsiTheme="majorHAnsi" w:cstheme="majorBidi"/>
      </w:rPr>
      <w:instrText xml:space="preserve"> PAGE   \* MERGEFORMAT </w:instrText>
    </w:r>
    <w:r w:rsidRPr="005F5433">
      <w:rPr>
        <w:rFonts w:asciiTheme="majorHAnsi" w:eastAsiaTheme="majorEastAsia" w:hAnsiTheme="majorHAnsi" w:cstheme="majorBidi"/>
      </w:rPr>
      <w:fldChar w:fldCharType="separate"/>
    </w:r>
    <w:r w:rsidR="0015519E" w:rsidRPr="0015519E">
      <w:rPr>
        <w:rFonts w:asciiTheme="majorHAnsi" w:eastAsiaTheme="majorEastAsia" w:hAnsiTheme="majorHAnsi" w:cstheme="majorBidi"/>
        <w:b/>
        <w:bCs/>
        <w:noProof/>
      </w:rPr>
      <w:t>2</w:t>
    </w:r>
    <w:r w:rsidRPr="005F5433">
      <w:rPr>
        <w:rFonts w:asciiTheme="majorHAnsi" w:eastAsiaTheme="majorEastAsia" w:hAnsiTheme="majorHAnsi" w:cstheme="majorBidi"/>
        <w:b/>
        <w:bCs/>
        <w:noProof/>
      </w:rPr>
      <w:fldChar w:fldCharType="end"/>
    </w:r>
    <w:r>
      <w:rPr>
        <w:rFonts w:asciiTheme="majorHAnsi" w:eastAsiaTheme="majorEastAsia" w:hAnsiTheme="majorHAnsi" w:cstheme="majorBidi"/>
        <w:b/>
        <w:bCs/>
        <w:noProof/>
      </w:rPr>
      <w:t xml:space="preserve">                                                             Prepared by sajan shrestha</w:t>
    </w:r>
  </w:p>
  <w:p w:rsidR="00F36F05" w:rsidRDefault="00F36F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60A" w:rsidRDefault="0060160A" w:rsidP="00F36F05">
      <w:pPr>
        <w:spacing w:after="0" w:line="240" w:lineRule="auto"/>
      </w:pPr>
      <w:r>
        <w:separator/>
      </w:r>
    </w:p>
  </w:footnote>
  <w:footnote w:type="continuationSeparator" w:id="0">
    <w:p w:rsidR="0060160A" w:rsidRDefault="0060160A" w:rsidP="00F36F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EBE"/>
    <w:multiLevelType w:val="hybridMultilevel"/>
    <w:tmpl w:val="B138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629D6"/>
    <w:multiLevelType w:val="hybridMultilevel"/>
    <w:tmpl w:val="41D6040E"/>
    <w:lvl w:ilvl="0" w:tplc="039A93B4">
      <w:start w:val="1"/>
      <w:numFmt w:val="bullet"/>
      <w:lvlText w:val=""/>
      <w:lvlJc w:val="left"/>
      <w:pPr>
        <w:ind w:left="2562" w:hanging="360"/>
      </w:pPr>
      <w:rPr>
        <w:rFonts w:ascii="Symbol" w:hAnsi="Symbol" w:hint="default"/>
      </w:rPr>
    </w:lvl>
    <w:lvl w:ilvl="1" w:tplc="04090003" w:tentative="1">
      <w:start w:val="1"/>
      <w:numFmt w:val="bullet"/>
      <w:lvlText w:val="o"/>
      <w:lvlJc w:val="left"/>
      <w:pPr>
        <w:ind w:left="3282" w:hanging="360"/>
      </w:pPr>
      <w:rPr>
        <w:rFonts w:ascii="Courier New" w:hAnsi="Courier New" w:cs="Courier New" w:hint="default"/>
      </w:rPr>
    </w:lvl>
    <w:lvl w:ilvl="2" w:tplc="04090005" w:tentative="1">
      <w:start w:val="1"/>
      <w:numFmt w:val="bullet"/>
      <w:lvlText w:val=""/>
      <w:lvlJc w:val="left"/>
      <w:pPr>
        <w:ind w:left="4002" w:hanging="360"/>
      </w:pPr>
      <w:rPr>
        <w:rFonts w:ascii="Wingdings" w:hAnsi="Wingdings" w:hint="default"/>
      </w:rPr>
    </w:lvl>
    <w:lvl w:ilvl="3" w:tplc="04090001" w:tentative="1">
      <w:start w:val="1"/>
      <w:numFmt w:val="bullet"/>
      <w:lvlText w:val=""/>
      <w:lvlJc w:val="left"/>
      <w:pPr>
        <w:ind w:left="4722" w:hanging="360"/>
      </w:pPr>
      <w:rPr>
        <w:rFonts w:ascii="Symbol" w:hAnsi="Symbol" w:hint="default"/>
      </w:rPr>
    </w:lvl>
    <w:lvl w:ilvl="4" w:tplc="04090003" w:tentative="1">
      <w:start w:val="1"/>
      <w:numFmt w:val="bullet"/>
      <w:lvlText w:val="o"/>
      <w:lvlJc w:val="left"/>
      <w:pPr>
        <w:ind w:left="5442" w:hanging="360"/>
      </w:pPr>
      <w:rPr>
        <w:rFonts w:ascii="Courier New" w:hAnsi="Courier New" w:cs="Courier New" w:hint="default"/>
      </w:rPr>
    </w:lvl>
    <w:lvl w:ilvl="5" w:tplc="04090005" w:tentative="1">
      <w:start w:val="1"/>
      <w:numFmt w:val="bullet"/>
      <w:lvlText w:val=""/>
      <w:lvlJc w:val="left"/>
      <w:pPr>
        <w:ind w:left="6162" w:hanging="360"/>
      </w:pPr>
      <w:rPr>
        <w:rFonts w:ascii="Wingdings" w:hAnsi="Wingdings" w:hint="default"/>
      </w:rPr>
    </w:lvl>
    <w:lvl w:ilvl="6" w:tplc="04090001" w:tentative="1">
      <w:start w:val="1"/>
      <w:numFmt w:val="bullet"/>
      <w:lvlText w:val=""/>
      <w:lvlJc w:val="left"/>
      <w:pPr>
        <w:ind w:left="6882" w:hanging="360"/>
      </w:pPr>
      <w:rPr>
        <w:rFonts w:ascii="Symbol" w:hAnsi="Symbol" w:hint="default"/>
      </w:rPr>
    </w:lvl>
    <w:lvl w:ilvl="7" w:tplc="04090003" w:tentative="1">
      <w:start w:val="1"/>
      <w:numFmt w:val="bullet"/>
      <w:lvlText w:val="o"/>
      <w:lvlJc w:val="left"/>
      <w:pPr>
        <w:ind w:left="7602" w:hanging="360"/>
      </w:pPr>
      <w:rPr>
        <w:rFonts w:ascii="Courier New" w:hAnsi="Courier New" w:cs="Courier New" w:hint="default"/>
      </w:rPr>
    </w:lvl>
    <w:lvl w:ilvl="8" w:tplc="04090005" w:tentative="1">
      <w:start w:val="1"/>
      <w:numFmt w:val="bullet"/>
      <w:lvlText w:val=""/>
      <w:lvlJc w:val="left"/>
      <w:pPr>
        <w:ind w:left="8322" w:hanging="360"/>
      </w:pPr>
      <w:rPr>
        <w:rFonts w:ascii="Wingdings" w:hAnsi="Wingdings" w:hint="default"/>
      </w:rPr>
    </w:lvl>
  </w:abstractNum>
  <w:abstractNum w:abstractNumId="2">
    <w:nsid w:val="18E83DEF"/>
    <w:multiLevelType w:val="multilevel"/>
    <w:tmpl w:val="F28451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1B85615C"/>
    <w:multiLevelType w:val="hybridMultilevel"/>
    <w:tmpl w:val="835E1472"/>
    <w:lvl w:ilvl="0" w:tplc="039A93B4">
      <w:start w:val="1"/>
      <w:numFmt w:val="bullet"/>
      <w:lvlText w:val=""/>
      <w:lvlJc w:val="left"/>
      <w:pPr>
        <w:ind w:left="2127" w:hanging="360"/>
      </w:pPr>
      <w:rPr>
        <w:rFonts w:ascii="Symbol" w:hAnsi="Symbol"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4">
    <w:nsid w:val="228916C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10710F4"/>
    <w:multiLevelType w:val="hybridMultilevel"/>
    <w:tmpl w:val="495E2AD2"/>
    <w:lvl w:ilvl="0" w:tplc="8C8C696A">
      <w:start w:val="1"/>
      <w:numFmt w:val="decimal"/>
      <w:lvlText w:val="step %1:"/>
      <w:lvlJc w:val="left"/>
      <w:pPr>
        <w:ind w:left="1440" w:hanging="360"/>
      </w:pPr>
      <w:rPr>
        <w:rFonts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5B3287"/>
    <w:multiLevelType w:val="hybridMultilevel"/>
    <w:tmpl w:val="27F2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25FB7"/>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1C73F87"/>
    <w:multiLevelType w:val="hybridMultilevel"/>
    <w:tmpl w:val="CE5C5146"/>
    <w:lvl w:ilvl="0" w:tplc="04AC72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D17735"/>
    <w:multiLevelType w:val="multilevel"/>
    <w:tmpl w:val="9D8EC4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43E14C2C"/>
    <w:multiLevelType w:val="multilevel"/>
    <w:tmpl w:val="0409001D"/>
    <w:styleLink w:val="step"/>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65200D"/>
    <w:multiLevelType w:val="hybridMultilevel"/>
    <w:tmpl w:val="98DCADAE"/>
    <w:lvl w:ilvl="0" w:tplc="039A9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C4F0A"/>
    <w:multiLevelType w:val="hybridMultilevel"/>
    <w:tmpl w:val="0EF06DCA"/>
    <w:lvl w:ilvl="0" w:tplc="039A9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71256F"/>
    <w:multiLevelType w:val="hybridMultilevel"/>
    <w:tmpl w:val="9D96F0E8"/>
    <w:lvl w:ilvl="0" w:tplc="8C8C696A">
      <w:start w:val="1"/>
      <w:numFmt w:val="decimal"/>
      <w:lvlText w:val="step %1:"/>
      <w:lvlJc w:val="left"/>
      <w:pPr>
        <w:ind w:left="360" w:hanging="360"/>
      </w:pPr>
      <w:rPr>
        <w:rFonts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9E86E3A"/>
    <w:multiLevelType w:val="hybridMultilevel"/>
    <w:tmpl w:val="FB1E4A92"/>
    <w:lvl w:ilvl="0" w:tplc="039A9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4B296A"/>
    <w:multiLevelType w:val="hybridMultilevel"/>
    <w:tmpl w:val="FA80A244"/>
    <w:lvl w:ilvl="0" w:tplc="039A93B4">
      <w:start w:val="1"/>
      <w:numFmt w:val="bullet"/>
      <w:lvlText w:val=""/>
      <w:lvlJc w:val="left"/>
      <w:pPr>
        <w:ind w:left="192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524222"/>
    <w:multiLevelType w:val="hybridMultilevel"/>
    <w:tmpl w:val="9834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C87A8A"/>
    <w:multiLevelType w:val="hybridMultilevel"/>
    <w:tmpl w:val="ADA89182"/>
    <w:lvl w:ilvl="0" w:tplc="039A93B4">
      <w:start w:val="1"/>
      <w:numFmt w:val="bullet"/>
      <w:lvlText w:val=""/>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8">
    <w:nsid w:val="662025F4"/>
    <w:multiLevelType w:val="hybridMultilevel"/>
    <w:tmpl w:val="8FFAFB04"/>
    <w:lvl w:ilvl="0" w:tplc="469AD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BE2776"/>
    <w:multiLevelType w:val="hybridMultilevel"/>
    <w:tmpl w:val="3428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5D1594"/>
    <w:multiLevelType w:val="hybridMultilevel"/>
    <w:tmpl w:val="2982B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F50CA"/>
    <w:multiLevelType w:val="hybridMultilevel"/>
    <w:tmpl w:val="C7521EE4"/>
    <w:lvl w:ilvl="0" w:tplc="63BC786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083624"/>
    <w:multiLevelType w:val="hybridMultilevel"/>
    <w:tmpl w:val="9554394C"/>
    <w:lvl w:ilvl="0" w:tplc="469AD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9C206E"/>
    <w:multiLevelType w:val="multilevel"/>
    <w:tmpl w:val="04090023"/>
    <w:lvl w:ilvl="0">
      <w:start w:val="1"/>
      <w:numFmt w:val="upperRoman"/>
      <w:lvlText w:val="Article %1."/>
      <w:lvlJc w:val="left"/>
      <w:pPr>
        <w:ind w:left="0" w:firstLine="0"/>
      </w:pPr>
      <w:rPr>
        <w:sz w:val="24"/>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F39147F"/>
    <w:multiLevelType w:val="multilevel"/>
    <w:tmpl w:val="D7C8C0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nsid w:val="7FC04E77"/>
    <w:multiLevelType w:val="hybridMultilevel"/>
    <w:tmpl w:val="9B14DC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4"/>
  </w:num>
  <w:num w:numId="4">
    <w:abstractNumId w:val="9"/>
  </w:num>
  <w:num w:numId="5">
    <w:abstractNumId w:val="2"/>
  </w:num>
  <w:num w:numId="6">
    <w:abstractNumId w:val="2"/>
  </w:num>
  <w:num w:numId="7">
    <w:abstractNumId w:val="21"/>
  </w:num>
  <w:num w:numId="8">
    <w:abstractNumId w:val="21"/>
  </w:num>
  <w:num w:numId="9">
    <w:abstractNumId w:val="21"/>
  </w:num>
  <w:num w:numId="10">
    <w:abstractNumId w:val="21"/>
  </w:num>
  <w:num w:numId="11">
    <w:abstractNumId w:val="21"/>
  </w:num>
  <w:num w:numId="12">
    <w:abstractNumId w:val="6"/>
  </w:num>
  <w:num w:numId="13">
    <w:abstractNumId w:val="16"/>
  </w:num>
  <w:num w:numId="14">
    <w:abstractNumId w:val="19"/>
  </w:num>
  <w:num w:numId="15">
    <w:abstractNumId w:val="0"/>
  </w:num>
  <w:num w:numId="16">
    <w:abstractNumId w:val="7"/>
  </w:num>
  <w:num w:numId="17">
    <w:abstractNumId w:val="10"/>
  </w:num>
  <w:num w:numId="18">
    <w:abstractNumId w:val="23"/>
  </w:num>
  <w:num w:numId="19">
    <w:abstractNumId w:val="4"/>
  </w:num>
  <w:num w:numId="20">
    <w:abstractNumId w:val="20"/>
  </w:num>
  <w:num w:numId="21">
    <w:abstractNumId w:val="5"/>
  </w:num>
  <w:num w:numId="22">
    <w:abstractNumId w:val="13"/>
  </w:num>
  <w:num w:numId="23">
    <w:abstractNumId w:val="15"/>
  </w:num>
  <w:num w:numId="24">
    <w:abstractNumId w:val="17"/>
  </w:num>
  <w:num w:numId="25">
    <w:abstractNumId w:val="11"/>
  </w:num>
  <w:num w:numId="26">
    <w:abstractNumId w:val="12"/>
  </w:num>
  <w:num w:numId="27">
    <w:abstractNumId w:val="14"/>
  </w:num>
  <w:num w:numId="28">
    <w:abstractNumId w:val="1"/>
  </w:num>
  <w:num w:numId="29">
    <w:abstractNumId w:val="3"/>
  </w:num>
  <w:num w:numId="30">
    <w:abstractNumId w:val="25"/>
  </w:num>
  <w:num w:numId="31">
    <w:abstractNumId w:val="18"/>
  </w:num>
  <w:num w:numId="32">
    <w:abstractNumId w:val="2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F19"/>
    <w:rsid w:val="000001C9"/>
    <w:rsid w:val="00011B9C"/>
    <w:rsid w:val="000343EC"/>
    <w:rsid w:val="00042C33"/>
    <w:rsid w:val="00053C33"/>
    <w:rsid w:val="0007100A"/>
    <w:rsid w:val="00094666"/>
    <w:rsid w:val="000C4712"/>
    <w:rsid w:val="00104DF5"/>
    <w:rsid w:val="00104FE8"/>
    <w:rsid w:val="00134333"/>
    <w:rsid w:val="0015519E"/>
    <w:rsid w:val="001C01CF"/>
    <w:rsid w:val="001C5D6C"/>
    <w:rsid w:val="001C6A23"/>
    <w:rsid w:val="001D2F5A"/>
    <w:rsid w:val="001F1F21"/>
    <w:rsid w:val="00260F19"/>
    <w:rsid w:val="002A4367"/>
    <w:rsid w:val="002B4093"/>
    <w:rsid w:val="002E1486"/>
    <w:rsid w:val="002E61E3"/>
    <w:rsid w:val="00342233"/>
    <w:rsid w:val="003A78CC"/>
    <w:rsid w:val="003B79FA"/>
    <w:rsid w:val="00401711"/>
    <w:rsid w:val="00437D06"/>
    <w:rsid w:val="004D0AA9"/>
    <w:rsid w:val="004F7608"/>
    <w:rsid w:val="00554D49"/>
    <w:rsid w:val="005C47EF"/>
    <w:rsid w:val="005E00D6"/>
    <w:rsid w:val="005F5433"/>
    <w:rsid w:val="0060160A"/>
    <w:rsid w:val="00634554"/>
    <w:rsid w:val="0075006D"/>
    <w:rsid w:val="0076286C"/>
    <w:rsid w:val="007725E9"/>
    <w:rsid w:val="00815E68"/>
    <w:rsid w:val="00895F14"/>
    <w:rsid w:val="008A7F68"/>
    <w:rsid w:val="008B3385"/>
    <w:rsid w:val="008B5B5B"/>
    <w:rsid w:val="008F252F"/>
    <w:rsid w:val="00901FBB"/>
    <w:rsid w:val="00914321"/>
    <w:rsid w:val="00947F07"/>
    <w:rsid w:val="009552CD"/>
    <w:rsid w:val="009E3E34"/>
    <w:rsid w:val="009F2E2A"/>
    <w:rsid w:val="00A27F54"/>
    <w:rsid w:val="00A45DF4"/>
    <w:rsid w:val="00A6054A"/>
    <w:rsid w:val="00A7479D"/>
    <w:rsid w:val="00A82429"/>
    <w:rsid w:val="00A83706"/>
    <w:rsid w:val="00A83F4A"/>
    <w:rsid w:val="00AC5383"/>
    <w:rsid w:val="00AE7AAE"/>
    <w:rsid w:val="00B07DC8"/>
    <w:rsid w:val="00B81D45"/>
    <w:rsid w:val="00BD36F7"/>
    <w:rsid w:val="00C27F89"/>
    <w:rsid w:val="00C50579"/>
    <w:rsid w:val="00CE03F2"/>
    <w:rsid w:val="00CF743F"/>
    <w:rsid w:val="00D74031"/>
    <w:rsid w:val="00F06A46"/>
    <w:rsid w:val="00F36F05"/>
    <w:rsid w:val="00F738BC"/>
    <w:rsid w:val="00FB75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0A"/>
    <w:pPr>
      <w:spacing w:line="360" w:lineRule="auto"/>
      <w:jc w:val="both"/>
    </w:pPr>
    <w:rPr>
      <w:rFonts w:ascii="Times New Roman" w:hAnsi="Times New Roman"/>
      <w:sz w:val="24"/>
    </w:rPr>
  </w:style>
  <w:style w:type="paragraph" w:styleId="Heading1">
    <w:name w:val="heading 1"/>
    <w:basedOn w:val="Normal"/>
    <w:next w:val="BodyText"/>
    <w:link w:val="Heading1Char"/>
    <w:autoRedefine/>
    <w:qFormat/>
    <w:rsid w:val="001F1F21"/>
    <w:pPr>
      <w:suppressAutoHyphens/>
      <w:spacing w:before="1200" w:after="1200"/>
      <w:jc w:val="center"/>
      <w:outlineLvl w:val="0"/>
    </w:pPr>
    <w:rPr>
      <w:rFonts w:eastAsia="Noto Serif CJK SC" w:cs="Arial"/>
      <w:b/>
      <w:bCs/>
      <w:noProof/>
      <w:color w:val="FF0000"/>
      <w:kern w:val="2"/>
      <w:sz w:val="72"/>
      <w:szCs w:val="24"/>
      <w:lang w:eastAsia="zh-CN" w:bidi="hi-IN"/>
    </w:rPr>
  </w:style>
  <w:style w:type="paragraph" w:styleId="Heading2">
    <w:name w:val="heading 2"/>
    <w:basedOn w:val="Normal"/>
    <w:next w:val="BodyText"/>
    <w:link w:val="Heading2Char"/>
    <w:autoRedefine/>
    <w:qFormat/>
    <w:rsid w:val="00C50579"/>
    <w:pPr>
      <w:keepNext/>
      <w:numPr>
        <w:numId w:val="11"/>
      </w:numPr>
      <w:suppressAutoHyphens/>
      <w:spacing w:before="600" w:after="600"/>
      <w:outlineLvl w:val="1"/>
    </w:pPr>
    <w:rPr>
      <w:rFonts w:eastAsia="Noto Sans CJK SC" w:cs="Times New Roman"/>
      <w:b/>
      <w:bCs/>
      <w:color w:val="C00000"/>
      <w:kern w:val="2"/>
      <w:sz w:val="28"/>
      <w:szCs w:val="24"/>
      <w:lang w:eastAsia="zh-CN" w:bidi="hi-IN"/>
    </w:rPr>
  </w:style>
  <w:style w:type="paragraph" w:styleId="Heading3">
    <w:name w:val="heading 3"/>
    <w:basedOn w:val="Normal"/>
    <w:next w:val="Normal"/>
    <w:link w:val="Heading3Char"/>
    <w:autoRedefine/>
    <w:uiPriority w:val="9"/>
    <w:unhideWhenUsed/>
    <w:qFormat/>
    <w:rsid w:val="001F1F21"/>
    <w:pPr>
      <w:keepNext/>
      <w:keepLines/>
      <w:suppressAutoHyphens/>
      <w:spacing w:before="360" w:after="360" w:line="240" w:lineRule="auto"/>
      <w:outlineLvl w:val="2"/>
    </w:pPr>
    <w:rPr>
      <w:rFonts w:eastAsiaTheme="majorEastAsia" w:cs="Mangal"/>
      <w:b/>
      <w:bCs/>
      <w:color w:val="002060"/>
      <w:kern w:val="2"/>
      <w:szCs w:val="21"/>
      <w:lang w:eastAsia="zh-CN" w:bidi="hi-IN"/>
    </w:rPr>
  </w:style>
  <w:style w:type="paragraph" w:styleId="Heading4">
    <w:name w:val="heading 4"/>
    <w:basedOn w:val="Normal"/>
    <w:next w:val="Normal"/>
    <w:link w:val="Heading4Char"/>
    <w:autoRedefine/>
    <w:uiPriority w:val="9"/>
    <w:semiHidden/>
    <w:unhideWhenUsed/>
    <w:qFormat/>
    <w:rsid w:val="001F1F21"/>
    <w:pPr>
      <w:keepNext/>
      <w:keepLines/>
      <w:spacing w:before="360" w:after="360"/>
      <w:outlineLvl w:val="3"/>
    </w:pPr>
    <w:rPr>
      <w:rFonts w:eastAsiaTheme="majorEastAsia" w:cstheme="majorBidi"/>
      <w:b/>
      <w:bCs/>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F21"/>
    <w:rPr>
      <w:rFonts w:ascii="Times New Roman" w:eastAsia="Noto Serif CJK SC" w:hAnsi="Times New Roman" w:cs="Arial"/>
      <w:b/>
      <w:bCs/>
      <w:noProof/>
      <w:color w:val="FF0000"/>
      <w:kern w:val="2"/>
      <w:sz w:val="72"/>
      <w:szCs w:val="24"/>
      <w:lang w:eastAsia="zh-CN" w:bidi="hi-IN"/>
    </w:rPr>
  </w:style>
  <w:style w:type="paragraph" w:styleId="BodyText">
    <w:name w:val="Body Text"/>
    <w:basedOn w:val="Normal"/>
    <w:link w:val="BodyTextChar"/>
    <w:uiPriority w:val="99"/>
    <w:semiHidden/>
    <w:unhideWhenUsed/>
    <w:rsid w:val="00A83706"/>
    <w:pPr>
      <w:spacing w:after="120"/>
    </w:pPr>
  </w:style>
  <w:style w:type="character" w:customStyle="1" w:styleId="BodyTextChar">
    <w:name w:val="Body Text Char"/>
    <w:basedOn w:val="DefaultParagraphFont"/>
    <w:link w:val="BodyText"/>
    <w:uiPriority w:val="99"/>
    <w:semiHidden/>
    <w:rsid w:val="00A83706"/>
  </w:style>
  <w:style w:type="character" w:customStyle="1" w:styleId="Heading2Char">
    <w:name w:val="Heading 2 Char"/>
    <w:basedOn w:val="DefaultParagraphFont"/>
    <w:link w:val="Heading2"/>
    <w:rsid w:val="00C50579"/>
    <w:rPr>
      <w:rFonts w:ascii="Times New Roman" w:eastAsia="Noto Sans CJK SC" w:hAnsi="Times New Roman" w:cs="Times New Roman"/>
      <w:b/>
      <w:bCs/>
      <w:color w:val="C00000"/>
      <w:kern w:val="2"/>
      <w:sz w:val="28"/>
      <w:szCs w:val="24"/>
      <w:lang w:eastAsia="zh-CN" w:bidi="hi-IN"/>
    </w:rPr>
  </w:style>
  <w:style w:type="character" w:customStyle="1" w:styleId="Heading3Char">
    <w:name w:val="Heading 3 Char"/>
    <w:basedOn w:val="DefaultParagraphFont"/>
    <w:link w:val="Heading3"/>
    <w:uiPriority w:val="9"/>
    <w:rsid w:val="001F1F21"/>
    <w:rPr>
      <w:rFonts w:ascii="Times New Roman" w:eastAsiaTheme="majorEastAsia" w:hAnsi="Times New Roman" w:cs="Mangal"/>
      <w:b/>
      <w:bCs/>
      <w:color w:val="002060"/>
      <w:kern w:val="2"/>
      <w:sz w:val="24"/>
      <w:szCs w:val="21"/>
      <w:lang w:eastAsia="zh-CN" w:bidi="hi-IN"/>
    </w:rPr>
  </w:style>
  <w:style w:type="paragraph" w:customStyle="1" w:styleId="topics">
    <w:name w:val="topics"/>
    <w:basedOn w:val="Normal"/>
    <w:link w:val="topicsChar"/>
    <w:qFormat/>
    <w:rsid w:val="00AE7AAE"/>
    <w:pPr>
      <w:keepNext/>
      <w:suppressAutoHyphens/>
      <w:spacing w:before="360" w:after="360" w:line="240" w:lineRule="auto"/>
      <w:jc w:val="center"/>
    </w:pPr>
    <w:rPr>
      <w:rFonts w:eastAsia="Noto Sans CJK SC" w:cs="Times New Roman"/>
      <w:b/>
      <w:kern w:val="2"/>
      <w:sz w:val="60"/>
      <w:szCs w:val="60"/>
      <w:u w:val="single"/>
      <w:lang w:eastAsia="zh-CN" w:bidi="hi-IN"/>
    </w:rPr>
  </w:style>
  <w:style w:type="character" w:customStyle="1" w:styleId="topicsChar">
    <w:name w:val="topics Char"/>
    <w:basedOn w:val="DefaultParagraphFont"/>
    <w:link w:val="topics"/>
    <w:rsid w:val="00AE7AAE"/>
    <w:rPr>
      <w:rFonts w:ascii="Times New Roman" w:eastAsia="Noto Sans CJK SC" w:hAnsi="Times New Roman" w:cs="Times New Roman"/>
      <w:b/>
      <w:kern w:val="2"/>
      <w:sz w:val="60"/>
      <w:szCs w:val="60"/>
      <w:u w:val="single"/>
      <w:lang w:eastAsia="zh-CN" w:bidi="hi-IN"/>
    </w:rPr>
  </w:style>
  <w:style w:type="character" w:customStyle="1" w:styleId="Heading4Char">
    <w:name w:val="Heading 4 Char"/>
    <w:basedOn w:val="DefaultParagraphFont"/>
    <w:link w:val="Heading4"/>
    <w:uiPriority w:val="9"/>
    <w:semiHidden/>
    <w:rsid w:val="001F1F21"/>
    <w:rPr>
      <w:rFonts w:ascii="Times New Roman" w:eastAsiaTheme="majorEastAsia" w:hAnsi="Times New Roman" w:cstheme="majorBidi"/>
      <w:b/>
      <w:bCs/>
      <w:iCs/>
      <w:color w:val="00B050"/>
      <w:sz w:val="24"/>
    </w:rPr>
  </w:style>
  <w:style w:type="character" w:styleId="PlaceholderText">
    <w:name w:val="Placeholder Text"/>
    <w:basedOn w:val="DefaultParagraphFont"/>
    <w:uiPriority w:val="99"/>
    <w:semiHidden/>
    <w:rsid w:val="0007100A"/>
    <w:rPr>
      <w:color w:val="808080"/>
    </w:rPr>
  </w:style>
  <w:style w:type="paragraph" w:styleId="BalloonText">
    <w:name w:val="Balloon Text"/>
    <w:basedOn w:val="Normal"/>
    <w:link w:val="BalloonTextChar"/>
    <w:uiPriority w:val="99"/>
    <w:semiHidden/>
    <w:unhideWhenUsed/>
    <w:rsid w:val="00071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00A"/>
    <w:rPr>
      <w:rFonts w:ascii="Tahoma" w:hAnsi="Tahoma" w:cs="Tahoma"/>
      <w:sz w:val="16"/>
      <w:szCs w:val="16"/>
    </w:rPr>
  </w:style>
  <w:style w:type="paragraph" w:styleId="Header">
    <w:name w:val="header"/>
    <w:basedOn w:val="Normal"/>
    <w:link w:val="HeaderChar"/>
    <w:uiPriority w:val="99"/>
    <w:unhideWhenUsed/>
    <w:rsid w:val="00F36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F05"/>
    <w:rPr>
      <w:rFonts w:ascii="Times New Roman" w:hAnsi="Times New Roman"/>
      <w:sz w:val="24"/>
    </w:rPr>
  </w:style>
  <w:style w:type="paragraph" w:styleId="Footer">
    <w:name w:val="footer"/>
    <w:basedOn w:val="Normal"/>
    <w:link w:val="FooterChar"/>
    <w:uiPriority w:val="99"/>
    <w:unhideWhenUsed/>
    <w:rsid w:val="00F36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F05"/>
    <w:rPr>
      <w:rFonts w:ascii="Times New Roman" w:hAnsi="Times New Roman"/>
      <w:sz w:val="24"/>
    </w:rPr>
  </w:style>
  <w:style w:type="numbering" w:customStyle="1" w:styleId="step">
    <w:name w:val="step"/>
    <w:uiPriority w:val="99"/>
    <w:rsid w:val="00A83F4A"/>
    <w:pPr>
      <w:numPr>
        <w:numId w:val="17"/>
      </w:numPr>
    </w:pPr>
  </w:style>
  <w:style w:type="paragraph" w:styleId="Bibliography">
    <w:name w:val="Bibliography"/>
    <w:basedOn w:val="Normal"/>
    <w:next w:val="Normal"/>
    <w:uiPriority w:val="37"/>
    <w:unhideWhenUsed/>
    <w:rsid w:val="000343EC"/>
  </w:style>
  <w:style w:type="paragraph" w:styleId="EndnoteText">
    <w:name w:val="endnote text"/>
    <w:basedOn w:val="Normal"/>
    <w:link w:val="EndnoteTextChar"/>
    <w:uiPriority w:val="99"/>
    <w:semiHidden/>
    <w:unhideWhenUsed/>
    <w:rsid w:val="000343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43EC"/>
    <w:rPr>
      <w:rFonts w:ascii="Times New Roman" w:hAnsi="Times New Roman"/>
      <w:sz w:val="20"/>
      <w:szCs w:val="20"/>
    </w:rPr>
  </w:style>
  <w:style w:type="character" w:styleId="EndnoteReference">
    <w:name w:val="endnote reference"/>
    <w:basedOn w:val="DefaultParagraphFont"/>
    <w:uiPriority w:val="99"/>
    <w:semiHidden/>
    <w:unhideWhenUsed/>
    <w:rsid w:val="000343EC"/>
    <w:rPr>
      <w:vertAlign w:val="superscript"/>
    </w:rPr>
  </w:style>
  <w:style w:type="paragraph" w:styleId="FootnoteText">
    <w:name w:val="footnote text"/>
    <w:basedOn w:val="Normal"/>
    <w:link w:val="FootnoteTextChar"/>
    <w:uiPriority w:val="99"/>
    <w:semiHidden/>
    <w:unhideWhenUsed/>
    <w:rsid w:val="000343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43EC"/>
    <w:rPr>
      <w:rFonts w:ascii="Times New Roman" w:hAnsi="Times New Roman"/>
      <w:sz w:val="20"/>
      <w:szCs w:val="20"/>
    </w:rPr>
  </w:style>
  <w:style w:type="character" w:styleId="FootnoteReference">
    <w:name w:val="footnote reference"/>
    <w:basedOn w:val="DefaultParagraphFont"/>
    <w:uiPriority w:val="99"/>
    <w:semiHidden/>
    <w:unhideWhenUsed/>
    <w:rsid w:val="000343E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0A"/>
    <w:pPr>
      <w:spacing w:line="360" w:lineRule="auto"/>
      <w:jc w:val="both"/>
    </w:pPr>
    <w:rPr>
      <w:rFonts w:ascii="Times New Roman" w:hAnsi="Times New Roman"/>
      <w:sz w:val="24"/>
    </w:rPr>
  </w:style>
  <w:style w:type="paragraph" w:styleId="Heading1">
    <w:name w:val="heading 1"/>
    <w:basedOn w:val="Normal"/>
    <w:next w:val="BodyText"/>
    <w:link w:val="Heading1Char"/>
    <w:autoRedefine/>
    <w:qFormat/>
    <w:rsid w:val="001F1F21"/>
    <w:pPr>
      <w:suppressAutoHyphens/>
      <w:spacing w:before="1200" w:after="1200"/>
      <w:jc w:val="center"/>
      <w:outlineLvl w:val="0"/>
    </w:pPr>
    <w:rPr>
      <w:rFonts w:eastAsia="Noto Serif CJK SC" w:cs="Arial"/>
      <w:b/>
      <w:bCs/>
      <w:noProof/>
      <w:color w:val="FF0000"/>
      <w:kern w:val="2"/>
      <w:sz w:val="72"/>
      <w:szCs w:val="24"/>
      <w:lang w:eastAsia="zh-CN" w:bidi="hi-IN"/>
    </w:rPr>
  </w:style>
  <w:style w:type="paragraph" w:styleId="Heading2">
    <w:name w:val="heading 2"/>
    <w:basedOn w:val="Normal"/>
    <w:next w:val="BodyText"/>
    <w:link w:val="Heading2Char"/>
    <w:autoRedefine/>
    <w:qFormat/>
    <w:rsid w:val="00C50579"/>
    <w:pPr>
      <w:keepNext/>
      <w:numPr>
        <w:numId w:val="11"/>
      </w:numPr>
      <w:suppressAutoHyphens/>
      <w:spacing w:before="600" w:after="600"/>
      <w:outlineLvl w:val="1"/>
    </w:pPr>
    <w:rPr>
      <w:rFonts w:eastAsia="Noto Sans CJK SC" w:cs="Times New Roman"/>
      <w:b/>
      <w:bCs/>
      <w:color w:val="C00000"/>
      <w:kern w:val="2"/>
      <w:sz w:val="28"/>
      <w:szCs w:val="24"/>
      <w:lang w:eastAsia="zh-CN" w:bidi="hi-IN"/>
    </w:rPr>
  </w:style>
  <w:style w:type="paragraph" w:styleId="Heading3">
    <w:name w:val="heading 3"/>
    <w:basedOn w:val="Normal"/>
    <w:next w:val="Normal"/>
    <w:link w:val="Heading3Char"/>
    <w:autoRedefine/>
    <w:uiPriority w:val="9"/>
    <w:unhideWhenUsed/>
    <w:qFormat/>
    <w:rsid w:val="001F1F21"/>
    <w:pPr>
      <w:keepNext/>
      <w:keepLines/>
      <w:suppressAutoHyphens/>
      <w:spacing w:before="360" w:after="360" w:line="240" w:lineRule="auto"/>
      <w:outlineLvl w:val="2"/>
    </w:pPr>
    <w:rPr>
      <w:rFonts w:eastAsiaTheme="majorEastAsia" w:cs="Mangal"/>
      <w:b/>
      <w:bCs/>
      <w:color w:val="002060"/>
      <w:kern w:val="2"/>
      <w:szCs w:val="21"/>
      <w:lang w:eastAsia="zh-CN" w:bidi="hi-IN"/>
    </w:rPr>
  </w:style>
  <w:style w:type="paragraph" w:styleId="Heading4">
    <w:name w:val="heading 4"/>
    <w:basedOn w:val="Normal"/>
    <w:next w:val="Normal"/>
    <w:link w:val="Heading4Char"/>
    <w:autoRedefine/>
    <w:uiPriority w:val="9"/>
    <w:semiHidden/>
    <w:unhideWhenUsed/>
    <w:qFormat/>
    <w:rsid w:val="001F1F21"/>
    <w:pPr>
      <w:keepNext/>
      <w:keepLines/>
      <w:spacing w:before="360" w:after="360"/>
      <w:outlineLvl w:val="3"/>
    </w:pPr>
    <w:rPr>
      <w:rFonts w:eastAsiaTheme="majorEastAsia" w:cstheme="majorBidi"/>
      <w:b/>
      <w:bCs/>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F21"/>
    <w:rPr>
      <w:rFonts w:ascii="Times New Roman" w:eastAsia="Noto Serif CJK SC" w:hAnsi="Times New Roman" w:cs="Arial"/>
      <w:b/>
      <w:bCs/>
      <w:noProof/>
      <w:color w:val="FF0000"/>
      <w:kern w:val="2"/>
      <w:sz w:val="72"/>
      <w:szCs w:val="24"/>
      <w:lang w:eastAsia="zh-CN" w:bidi="hi-IN"/>
    </w:rPr>
  </w:style>
  <w:style w:type="paragraph" w:styleId="BodyText">
    <w:name w:val="Body Text"/>
    <w:basedOn w:val="Normal"/>
    <w:link w:val="BodyTextChar"/>
    <w:uiPriority w:val="99"/>
    <w:semiHidden/>
    <w:unhideWhenUsed/>
    <w:rsid w:val="00A83706"/>
    <w:pPr>
      <w:spacing w:after="120"/>
    </w:pPr>
  </w:style>
  <w:style w:type="character" w:customStyle="1" w:styleId="BodyTextChar">
    <w:name w:val="Body Text Char"/>
    <w:basedOn w:val="DefaultParagraphFont"/>
    <w:link w:val="BodyText"/>
    <w:uiPriority w:val="99"/>
    <w:semiHidden/>
    <w:rsid w:val="00A83706"/>
  </w:style>
  <w:style w:type="character" w:customStyle="1" w:styleId="Heading2Char">
    <w:name w:val="Heading 2 Char"/>
    <w:basedOn w:val="DefaultParagraphFont"/>
    <w:link w:val="Heading2"/>
    <w:rsid w:val="00C50579"/>
    <w:rPr>
      <w:rFonts w:ascii="Times New Roman" w:eastAsia="Noto Sans CJK SC" w:hAnsi="Times New Roman" w:cs="Times New Roman"/>
      <w:b/>
      <w:bCs/>
      <w:color w:val="C00000"/>
      <w:kern w:val="2"/>
      <w:sz w:val="28"/>
      <w:szCs w:val="24"/>
      <w:lang w:eastAsia="zh-CN" w:bidi="hi-IN"/>
    </w:rPr>
  </w:style>
  <w:style w:type="character" w:customStyle="1" w:styleId="Heading3Char">
    <w:name w:val="Heading 3 Char"/>
    <w:basedOn w:val="DefaultParagraphFont"/>
    <w:link w:val="Heading3"/>
    <w:uiPriority w:val="9"/>
    <w:rsid w:val="001F1F21"/>
    <w:rPr>
      <w:rFonts w:ascii="Times New Roman" w:eastAsiaTheme="majorEastAsia" w:hAnsi="Times New Roman" w:cs="Mangal"/>
      <w:b/>
      <w:bCs/>
      <w:color w:val="002060"/>
      <w:kern w:val="2"/>
      <w:sz w:val="24"/>
      <w:szCs w:val="21"/>
      <w:lang w:eastAsia="zh-CN" w:bidi="hi-IN"/>
    </w:rPr>
  </w:style>
  <w:style w:type="paragraph" w:customStyle="1" w:styleId="topics">
    <w:name w:val="topics"/>
    <w:basedOn w:val="Normal"/>
    <w:link w:val="topicsChar"/>
    <w:qFormat/>
    <w:rsid w:val="00AE7AAE"/>
    <w:pPr>
      <w:keepNext/>
      <w:suppressAutoHyphens/>
      <w:spacing w:before="360" w:after="360" w:line="240" w:lineRule="auto"/>
      <w:jc w:val="center"/>
    </w:pPr>
    <w:rPr>
      <w:rFonts w:eastAsia="Noto Sans CJK SC" w:cs="Times New Roman"/>
      <w:b/>
      <w:kern w:val="2"/>
      <w:sz w:val="60"/>
      <w:szCs w:val="60"/>
      <w:u w:val="single"/>
      <w:lang w:eastAsia="zh-CN" w:bidi="hi-IN"/>
    </w:rPr>
  </w:style>
  <w:style w:type="character" w:customStyle="1" w:styleId="topicsChar">
    <w:name w:val="topics Char"/>
    <w:basedOn w:val="DefaultParagraphFont"/>
    <w:link w:val="topics"/>
    <w:rsid w:val="00AE7AAE"/>
    <w:rPr>
      <w:rFonts w:ascii="Times New Roman" w:eastAsia="Noto Sans CJK SC" w:hAnsi="Times New Roman" w:cs="Times New Roman"/>
      <w:b/>
      <w:kern w:val="2"/>
      <w:sz w:val="60"/>
      <w:szCs w:val="60"/>
      <w:u w:val="single"/>
      <w:lang w:eastAsia="zh-CN" w:bidi="hi-IN"/>
    </w:rPr>
  </w:style>
  <w:style w:type="character" w:customStyle="1" w:styleId="Heading4Char">
    <w:name w:val="Heading 4 Char"/>
    <w:basedOn w:val="DefaultParagraphFont"/>
    <w:link w:val="Heading4"/>
    <w:uiPriority w:val="9"/>
    <w:semiHidden/>
    <w:rsid w:val="001F1F21"/>
    <w:rPr>
      <w:rFonts w:ascii="Times New Roman" w:eastAsiaTheme="majorEastAsia" w:hAnsi="Times New Roman" w:cstheme="majorBidi"/>
      <w:b/>
      <w:bCs/>
      <w:iCs/>
      <w:color w:val="00B050"/>
      <w:sz w:val="24"/>
    </w:rPr>
  </w:style>
  <w:style w:type="character" w:styleId="PlaceholderText">
    <w:name w:val="Placeholder Text"/>
    <w:basedOn w:val="DefaultParagraphFont"/>
    <w:uiPriority w:val="99"/>
    <w:semiHidden/>
    <w:rsid w:val="0007100A"/>
    <w:rPr>
      <w:color w:val="808080"/>
    </w:rPr>
  </w:style>
  <w:style w:type="paragraph" w:styleId="BalloonText">
    <w:name w:val="Balloon Text"/>
    <w:basedOn w:val="Normal"/>
    <w:link w:val="BalloonTextChar"/>
    <w:uiPriority w:val="99"/>
    <w:semiHidden/>
    <w:unhideWhenUsed/>
    <w:rsid w:val="00071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00A"/>
    <w:rPr>
      <w:rFonts w:ascii="Tahoma" w:hAnsi="Tahoma" w:cs="Tahoma"/>
      <w:sz w:val="16"/>
      <w:szCs w:val="16"/>
    </w:rPr>
  </w:style>
  <w:style w:type="paragraph" w:styleId="Header">
    <w:name w:val="header"/>
    <w:basedOn w:val="Normal"/>
    <w:link w:val="HeaderChar"/>
    <w:uiPriority w:val="99"/>
    <w:unhideWhenUsed/>
    <w:rsid w:val="00F36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F05"/>
    <w:rPr>
      <w:rFonts w:ascii="Times New Roman" w:hAnsi="Times New Roman"/>
      <w:sz w:val="24"/>
    </w:rPr>
  </w:style>
  <w:style w:type="paragraph" w:styleId="Footer">
    <w:name w:val="footer"/>
    <w:basedOn w:val="Normal"/>
    <w:link w:val="FooterChar"/>
    <w:uiPriority w:val="99"/>
    <w:unhideWhenUsed/>
    <w:rsid w:val="00F36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F05"/>
    <w:rPr>
      <w:rFonts w:ascii="Times New Roman" w:hAnsi="Times New Roman"/>
      <w:sz w:val="24"/>
    </w:rPr>
  </w:style>
  <w:style w:type="numbering" w:customStyle="1" w:styleId="step">
    <w:name w:val="step"/>
    <w:uiPriority w:val="99"/>
    <w:rsid w:val="00A83F4A"/>
    <w:pPr>
      <w:numPr>
        <w:numId w:val="17"/>
      </w:numPr>
    </w:pPr>
  </w:style>
  <w:style w:type="paragraph" w:styleId="Bibliography">
    <w:name w:val="Bibliography"/>
    <w:basedOn w:val="Normal"/>
    <w:next w:val="Normal"/>
    <w:uiPriority w:val="37"/>
    <w:unhideWhenUsed/>
    <w:rsid w:val="000343EC"/>
  </w:style>
  <w:style w:type="paragraph" w:styleId="EndnoteText">
    <w:name w:val="endnote text"/>
    <w:basedOn w:val="Normal"/>
    <w:link w:val="EndnoteTextChar"/>
    <w:uiPriority w:val="99"/>
    <w:semiHidden/>
    <w:unhideWhenUsed/>
    <w:rsid w:val="000343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43EC"/>
    <w:rPr>
      <w:rFonts w:ascii="Times New Roman" w:hAnsi="Times New Roman"/>
      <w:sz w:val="20"/>
      <w:szCs w:val="20"/>
    </w:rPr>
  </w:style>
  <w:style w:type="character" w:styleId="EndnoteReference">
    <w:name w:val="endnote reference"/>
    <w:basedOn w:val="DefaultParagraphFont"/>
    <w:uiPriority w:val="99"/>
    <w:semiHidden/>
    <w:unhideWhenUsed/>
    <w:rsid w:val="000343EC"/>
    <w:rPr>
      <w:vertAlign w:val="superscript"/>
    </w:rPr>
  </w:style>
  <w:style w:type="paragraph" w:styleId="FootnoteText">
    <w:name w:val="footnote text"/>
    <w:basedOn w:val="Normal"/>
    <w:link w:val="FootnoteTextChar"/>
    <w:uiPriority w:val="99"/>
    <w:semiHidden/>
    <w:unhideWhenUsed/>
    <w:rsid w:val="000343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43EC"/>
    <w:rPr>
      <w:rFonts w:ascii="Times New Roman" w:hAnsi="Times New Roman"/>
      <w:sz w:val="20"/>
      <w:szCs w:val="20"/>
    </w:rPr>
  </w:style>
  <w:style w:type="character" w:styleId="FootnoteReference">
    <w:name w:val="footnote reference"/>
    <w:basedOn w:val="DefaultParagraphFont"/>
    <w:uiPriority w:val="99"/>
    <w:semiHidden/>
    <w:unhideWhenUsed/>
    <w:rsid w:val="000343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xmlns:b="http://schemas.openxmlformats.org/officeDocument/2006/bibliography">
    <b:Tag>Nab771</b:Tag>
    <b:SourceType>Book</b:SourceType>
    <b:Guid>{5D012ECD-FEF1-4767-8DF9-281EAEB98482}</b:Guid>
    <b:Author>
      <b:Author>
        <b:Corporate>Nabaraj Adhikari, Amba Datt Joshi, Nabaraj Bhandari, Raghu Bir Bhatta, Hari Prapanna Kandel</b:Corporate>
      </b:Author>
      <b:BookAuthor>
        <b:NameList>
          <b:Person>
            <b:Last>Adhikari</b:Last>
            <b:First>Nabaraj</b:First>
          </b:Person>
        </b:NameList>
      </b:BookAuthor>
    </b:Author>
    <b:Year>2077</b:Year>
    <b:BookTitle>Principle of mathematics</b:BookTitle>
    <b:City>Kathmandu.</b:City>
    <b:Publisher>kriti publication Pvt.Ltd.</b:Publisher>
    <b:Title>Principle of mathematics</b:Title>
    <b:Pages>518</b:Pages>
    <b:StateProvince>bagmati</b:StateProvince>
    <b:CountryRegion>Nepal</b:CountryRegion>
    <b:RefOrder>1</b:RefOrder>
  </b:Source>
</b:Sources>
</file>

<file path=customXml/itemProps1.xml><?xml version="1.0" encoding="utf-8"?>
<ds:datastoreItem xmlns:ds="http://schemas.openxmlformats.org/officeDocument/2006/customXml" ds:itemID="{DEC97D51-4D36-499B-807F-7178ABC60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47</cp:revision>
  <dcterms:created xsi:type="dcterms:W3CDTF">2021-09-13T16:56:00Z</dcterms:created>
  <dcterms:modified xsi:type="dcterms:W3CDTF">2021-11-05T13:45:00Z</dcterms:modified>
</cp:coreProperties>
</file>